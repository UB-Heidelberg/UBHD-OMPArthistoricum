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665" w:rsidRPr="00F96C19" w:rsidRDefault="00480FC8" w:rsidP="00A15206">
      <w:pPr>
        <w:pStyle w:val="berschrift1"/>
        <w:rPr>
          <w:lang w:val="en-US"/>
        </w:rPr>
      </w:pPr>
      <w:r w:rsidRPr="00E4329C">
        <w:rPr>
          <w:lang w:val="en-US"/>
        </w:rPr>
        <w:t xml:space="preserve">Book Proposal </w:t>
      </w:r>
      <w:r w:rsidR="00F96C19" w:rsidRPr="00F96C19">
        <w:rPr>
          <w:lang w:val="en-US"/>
        </w:rPr>
        <w:t>arthistoricum.net – ART-Books</w:t>
      </w:r>
    </w:p>
    <w:p w:rsidR="00480FC8" w:rsidRDefault="00480FC8" w:rsidP="00480FC8">
      <w:pPr>
        <w:rPr>
          <w:spacing w:val="-2"/>
          <w:lang w:val="en-US"/>
        </w:rPr>
      </w:pPr>
      <w:r>
        <w:rPr>
          <w:spacing w:val="-2"/>
          <w:lang w:val="en-US"/>
        </w:rPr>
        <w:t xml:space="preserve">Thank you for your interest in publishing your book with </w:t>
      </w:r>
      <w:r w:rsidR="00F96C19" w:rsidRPr="00F96C19">
        <w:rPr>
          <w:spacing w:val="-2"/>
          <w:lang w:val="en-US"/>
        </w:rPr>
        <w:t>arthistoricum.net – ART-Books</w:t>
      </w:r>
      <w:r>
        <w:rPr>
          <w:spacing w:val="-2"/>
          <w:lang w:val="en-US"/>
        </w:rPr>
        <w:t xml:space="preserve">. We ask you to give us some more information about your book project so we can decide whether it fits our publication profile. Your information will also help us to better plan the publication process. We kindly ask you to fill in the following questionnaire and to return it to us by </w:t>
      </w:r>
      <w:hyperlink r:id="rId6" w:history="1">
        <w:r w:rsidRPr="0012568A">
          <w:rPr>
            <w:rStyle w:val="Hyperlink"/>
            <w:spacing w:val="-2"/>
            <w:lang w:val="en-US"/>
          </w:rPr>
          <w:t>email</w:t>
        </w:r>
      </w:hyperlink>
      <w:r>
        <w:rPr>
          <w:spacing w:val="-2"/>
          <w:lang w:val="en-US"/>
        </w:rPr>
        <w:t>.</w:t>
      </w:r>
    </w:p>
    <w:p w:rsidR="00480FC8" w:rsidRDefault="00480FC8" w:rsidP="00480FC8">
      <w:pPr>
        <w:rPr>
          <w:spacing w:val="-2"/>
          <w:lang w:val="en-US"/>
        </w:rPr>
      </w:pPr>
      <w:r>
        <w:rPr>
          <w:spacing w:val="-2"/>
          <w:lang w:val="en-US"/>
        </w:rPr>
        <w:t>Thank you very much!</w:t>
      </w:r>
    </w:p>
    <w:p w:rsidR="00480FC8" w:rsidRPr="00E4329C" w:rsidRDefault="00480FC8" w:rsidP="00480FC8">
      <w:pPr>
        <w:pStyle w:val="Titel"/>
        <w:rPr>
          <w:lang w:val="en-US"/>
        </w:rPr>
      </w:pPr>
      <w:r w:rsidRPr="00E4329C">
        <w:rPr>
          <w:lang w:val="en-US"/>
        </w:rPr>
        <w:t>Author / Editor</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CA6777" w:rsidTr="00694E64">
        <w:trPr>
          <w:trHeight w:val="785"/>
        </w:trPr>
        <w:tc>
          <w:tcPr>
            <w:tcW w:w="9067" w:type="dxa"/>
          </w:tcPr>
          <w:p w:rsidR="00A15206" w:rsidRPr="00480FC8" w:rsidRDefault="00A15206" w:rsidP="004E13AA">
            <w:pPr>
              <w:rPr>
                <w:lang w:val="en-US"/>
              </w:rPr>
            </w:pPr>
          </w:p>
        </w:tc>
      </w:tr>
    </w:tbl>
    <w:p w:rsidR="00480FC8" w:rsidRDefault="00480FC8" w:rsidP="00480FC8">
      <w:pPr>
        <w:pStyle w:val="Titel"/>
        <w:rPr>
          <w:lang w:val="en-US"/>
        </w:rPr>
      </w:pPr>
      <w:r>
        <w:rPr>
          <w:lang w:val="en-US"/>
        </w:rPr>
        <w:t>Title (or working title)</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833E5B" w:rsidTr="00694E64">
        <w:trPr>
          <w:trHeight w:val="913"/>
        </w:trPr>
        <w:tc>
          <w:tcPr>
            <w:tcW w:w="9067" w:type="dxa"/>
          </w:tcPr>
          <w:p w:rsidR="00A15206" w:rsidRPr="00F87700" w:rsidRDefault="00A15206" w:rsidP="004E13AA">
            <w:pPr>
              <w:rPr>
                <w:lang w:val="en-US"/>
              </w:rPr>
            </w:pPr>
          </w:p>
        </w:tc>
      </w:tr>
    </w:tbl>
    <w:p w:rsidR="00104E44" w:rsidRDefault="00104E44" w:rsidP="00A15206">
      <w:pPr>
        <w:pStyle w:val="Titel"/>
        <w:rPr>
          <w:lang w:bidi="hi-IN"/>
        </w:rPr>
      </w:pPr>
    </w:p>
    <w:p w:rsidR="00104E44" w:rsidRDefault="00104E44" w:rsidP="00104E44">
      <w:pPr>
        <w:rPr>
          <w:rFonts w:ascii="Calibri" w:eastAsiaTheme="majorEastAsia" w:hAnsi="Calibri" w:cstheme="majorBidi"/>
          <w:spacing w:val="-10"/>
          <w:kern w:val="28"/>
          <w:sz w:val="28"/>
          <w:szCs w:val="56"/>
          <w:lang w:bidi="hi-IN"/>
        </w:rPr>
      </w:pPr>
      <w:r>
        <w:rPr>
          <w:lang w:bidi="hi-IN"/>
        </w:rPr>
        <w:br w:type="page"/>
      </w:r>
    </w:p>
    <w:p w:rsidR="00A15206" w:rsidRPr="00A15206" w:rsidRDefault="00480FC8" w:rsidP="00A15206">
      <w:pPr>
        <w:pStyle w:val="Titel"/>
        <w:rPr>
          <w:sz w:val="24"/>
          <w:szCs w:val="24"/>
          <w:lang w:bidi="hi-IN"/>
        </w:rPr>
      </w:pPr>
      <w:r>
        <w:rPr>
          <w:lang w:bidi="hi-IN"/>
        </w:rPr>
        <w:lastRenderedPageBreak/>
        <w:t xml:space="preserve">Short </w:t>
      </w:r>
      <w:proofErr w:type="spellStart"/>
      <w:r>
        <w:rPr>
          <w:lang w:bidi="hi-IN"/>
        </w:rPr>
        <w:t>biography</w:t>
      </w:r>
      <w:proofErr w:type="spellEnd"/>
      <w:r>
        <w:rPr>
          <w:sz w:val="24"/>
          <w:szCs w:val="24"/>
          <w:lang w:bidi="hi-IN"/>
        </w:rPr>
        <w:t xml:space="preserve"> </w:t>
      </w:r>
      <w:r w:rsidR="00A15206" w:rsidRPr="00A15206">
        <w:rPr>
          <w:sz w:val="24"/>
          <w:szCs w:val="24"/>
          <w:lang w:bidi="hi-IN"/>
        </w:rPr>
        <w:t xml:space="preserve"> </w:t>
      </w:r>
    </w:p>
    <w:p w:rsidR="00480FC8" w:rsidRPr="00E4329C" w:rsidRDefault="00480FC8" w:rsidP="00480FC8">
      <w:pPr>
        <w:rPr>
          <w:sz w:val="24"/>
          <w:szCs w:val="24"/>
          <w:lang w:val="en-US" w:bidi="hi-IN"/>
        </w:rPr>
      </w:pPr>
      <w:r w:rsidRPr="00E4329C">
        <w:rPr>
          <w:sz w:val="24"/>
          <w:szCs w:val="24"/>
          <w:lang w:val="en-US" w:bidi="hi-IN"/>
        </w:rPr>
        <w:t xml:space="preserve">In two to three sentences, please give the most important information about yourself and/or your fellow authors/editors </w:t>
      </w:r>
      <w:r w:rsidR="0012568A">
        <w:rPr>
          <w:sz w:val="24"/>
          <w:szCs w:val="24"/>
          <w:lang w:val="en-US" w:bidi="hi-IN"/>
        </w:rPr>
        <w:t>(</w:t>
      </w:r>
      <w:r w:rsidRPr="00E4329C">
        <w:rPr>
          <w:sz w:val="24"/>
          <w:szCs w:val="24"/>
          <w:lang w:val="en-US" w:bidi="hi-IN"/>
        </w:rPr>
        <w:t>i.e. name, institutional/university affiliation, research areas etc.)</w:t>
      </w:r>
    </w:p>
    <w:tbl>
      <w:tblPr>
        <w:tblStyle w:val="Tabellenraster"/>
        <w:tblW w:w="9535" w:type="dxa"/>
        <w:tblCellMar>
          <w:top w:w="113" w:type="dxa"/>
          <w:bottom w:w="113" w:type="dxa"/>
        </w:tblCellMar>
        <w:tblLook w:val="04A0" w:firstRow="1" w:lastRow="0" w:firstColumn="1" w:lastColumn="0" w:noHBand="0" w:noVBand="1"/>
      </w:tblPr>
      <w:tblGrid>
        <w:gridCol w:w="9535"/>
      </w:tblGrid>
      <w:tr w:rsidR="00B23F90" w:rsidRPr="00CA6777" w:rsidTr="004E13AA">
        <w:trPr>
          <w:trHeight w:val="8170"/>
        </w:trPr>
        <w:tc>
          <w:tcPr>
            <w:tcW w:w="9535" w:type="dxa"/>
          </w:tcPr>
          <w:p w:rsidR="00B23F90" w:rsidRPr="00480FC8" w:rsidRDefault="00B23F90" w:rsidP="004E13AA">
            <w:pPr>
              <w:rPr>
                <w:lang w:val="en-US" w:bidi="hi-IN"/>
              </w:rPr>
            </w:pPr>
          </w:p>
        </w:tc>
      </w:tr>
    </w:tbl>
    <w:p w:rsidR="00081E37" w:rsidRPr="00480FC8" w:rsidRDefault="00081E37" w:rsidP="00B23F90">
      <w:pPr>
        <w:pStyle w:val="Titel"/>
        <w:rPr>
          <w:lang w:val="en-US" w:bidi="hi-IN"/>
        </w:rPr>
      </w:pPr>
    </w:p>
    <w:p w:rsidR="00081E37" w:rsidRPr="00480FC8" w:rsidRDefault="00081E37" w:rsidP="00081E37">
      <w:pPr>
        <w:rPr>
          <w:rFonts w:ascii="Calibri" w:eastAsiaTheme="majorEastAsia" w:hAnsi="Calibri" w:cstheme="majorBidi"/>
          <w:spacing w:val="-10"/>
          <w:kern w:val="28"/>
          <w:sz w:val="28"/>
          <w:szCs w:val="56"/>
          <w:lang w:val="en-US" w:bidi="hi-IN"/>
        </w:rPr>
      </w:pPr>
      <w:r w:rsidRPr="00480FC8">
        <w:rPr>
          <w:lang w:val="en-US" w:bidi="hi-IN"/>
        </w:rPr>
        <w:br w:type="page"/>
      </w:r>
    </w:p>
    <w:p w:rsidR="00A15206" w:rsidRPr="006C213E" w:rsidRDefault="00A15206" w:rsidP="00B23F90">
      <w:pPr>
        <w:pStyle w:val="Titel"/>
        <w:rPr>
          <w:lang w:val="en-US" w:bidi="hi-IN"/>
        </w:rPr>
      </w:pPr>
      <w:r w:rsidRPr="006C213E">
        <w:rPr>
          <w:lang w:val="en-US" w:bidi="hi-IN"/>
        </w:rPr>
        <w:lastRenderedPageBreak/>
        <w:t>Abstract</w:t>
      </w:r>
    </w:p>
    <w:p w:rsidR="00480FC8" w:rsidRPr="00E4329C" w:rsidRDefault="00480FC8" w:rsidP="00480FC8">
      <w:pPr>
        <w:rPr>
          <w:sz w:val="24"/>
          <w:szCs w:val="24"/>
          <w:lang w:val="en-US" w:bidi="hi-IN"/>
        </w:rPr>
      </w:pPr>
      <w:r>
        <w:rPr>
          <w:sz w:val="24"/>
          <w:szCs w:val="24"/>
          <w:lang w:val="en-US" w:bidi="hi-IN"/>
        </w:rPr>
        <w:t>Please write a short ab</w:t>
      </w:r>
      <w:r w:rsidRPr="00E4329C">
        <w:rPr>
          <w:sz w:val="24"/>
          <w:szCs w:val="24"/>
          <w:lang w:val="en-US" w:bidi="hi-IN"/>
        </w:rPr>
        <w:t>stract of approximately 200 words about the planned book</w:t>
      </w:r>
      <w:r>
        <w:rPr>
          <w:sz w:val="24"/>
          <w:szCs w:val="24"/>
          <w:lang w:val="en-US" w:bidi="hi-IN"/>
        </w:rPr>
        <w:t xml:space="preserve">. </w:t>
      </w:r>
      <w:r w:rsidRPr="00E4329C">
        <w:rPr>
          <w:sz w:val="24"/>
          <w:szCs w:val="24"/>
          <w:lang w:val="en-US" w:bidi="hi-IN"/>
        </w:rPr>
        <w:t xml:space="preserve">For an </w:t>
      </w:r>
      <w:r w:rsidR="0012568A">
        <w:rPr>
          <w:sz w:val="24"/>
          <w:szCs w:val="24"/>
          <w:lang w:val="en-US" w:bidi="hi-IN"/>
        </w:rPr>
        <w:t>edited volume</w:t>
      </w:r>
      <w:r w:rsidRPr="00E4329C">
        <w:rPr>
          <w:sz w:val="24"/>
          <w:szCs w:val="24"/>
          <w:lang w:val="en-US" w:bidi="hi-IN"/>
        </w:rPr>
        <w:t xml:space="preserve">, please also </w:t>
      </w:r>
      <w:r>
        <w:rPr>
          <w:sz w:val="24"/>
          <w:szCs w:val="24"/>
          <w:lang w:val="en-US" w:bidi="hi-IN"/>
        </w:rPr>
        <w:t xml:space="preserve">include </w:t>
      </w:r>
      <w:r w:rsidRPr="00E4329C">
        <w:rPr>
          <w:sz w:val="24"/>
          <w:szCs w:val="24"/>
          <w:lang w:val="en-US" w:bidi="hi-IN"/>
        </w:rPr>
        <w:t>a list (author/title) of the contributions provided</w:t>
      </w:r>
      <w:r w:rsidR="0012568A">
        <w:rPr>
          <w:sz w:val="24"/>
          <w:szCs w:val="24"/>
          <w:lang w:val="en-US" w:bidi="hi-IN"/>
        </w:rPr>
        <w:t>, prefe</w:t>
      </w:r>
      <w:r>
        <w:rPr>
          <w:sz w:val="24"/>
          <w:szCs w:val="24"/>
          <w:lang w:val="en-US" w:bidi="hi-IN"/>
        </w:rPr>
        <w:t>rably as a separate file</w:t>
      </w:r>
      <w:r w:rsidRPr="00E4329C">
        <w:rPr>
          <w:sz w:val="24"/>
          <w:szCs w:val="24"/>
          <w:lang w:val="en-US" w:bidi="hi-IN"/>
        </w:rPr>
        <w:t xml:space="preserve">.  </w:t>
      </w:r>
    </w:p>
    <w:tbl>
      <w:tblPr>
        <w:tblStyle w:val="Tabellenraster"/>
        <w:tblW w:w="9186" w:type="dxa"/>
        <w:tblCellMar>
          <w:top w:w="113" w:type="dxa"/>
          <w:bottom w:w="113" w:type="dxa"/>
        </w:tblCellMar>
        <w:tblLook w:val="04A0" w:firstRow="1" w:lastRow="0" w:firstColumn="1" w:lastColumn="0" w:noHBand="0" w:noVBand="1"/>
      </w:tblPr>
      <w:tblGrid>
        <w:gridCol w:w="9186"/>
      </w:tblGrid>
      <w:tr w:rsidR="00A15206" w:rsidRPr="00CA6777" w:rsidTr="00081E37">
        <w:trPr>
          <w:trHeight w:val="10551"/>
        </w:trPr>
        <w:tc>
          <w:tcPr>
            <w:tcW w:w="9186" w:type="dxa"/>
          </w:tcPr>
          <w:p w:rsidR="00A15206" w:rsidRPr="00480FC8" w:rsidRDefault="00A15206" w:rsidP="004E13AA">
            <w:pPr>
              <w:rPr>
                <w:lang w:val="en-US" w:bidi="hi-IN"/>
              </w:rPr>
            </w:pPr>
          </w:p>
        </w:tc>
      </w:tr>
    </w:tbl>
    <w:p w:rsidR="00480FC8" w:rsidRDefault="00480FC8" w:rsidP="00480FC8">
      <w:pPr>
        <w:pStyle w:val="Titel"/>
        <w:rPr>
          <w:lang w:val="en-US"/>
        </w:rPr>
      </w:pPr>
      <w:proofErr w:type="spellStart"/>
      <w:r>
        <w:t>Planned</w:t>
      </w:r>
      <w:proofErr w:type="spellEnd"/>
      <w:r>
        <w:t xml:space="preserve"> </w:t>
      </w:r>
      <w:proofErr w:type="spellStart"/>
      <w:r>
        <w:t>publication</w:t>
      </w:r>
      <w:proofErr w:type="spellEnd"/>
      <w:r>
        <w:t xml:space="preserve"> date</w:t>
      </w:r>
    </w:p>
    <w:tbl>
      <w:tblPr>
        <w:tblStyle w:val="Tabellenraster"/>
        <w:tblW w:w="9209" w:type="dxa"/>
        <w:tblCellMar>
          <w:top w:w="113" w:type="dxa"/>
          <w:bottom w:w="113" w:type="dxa"/>
        </w:tblCellMar>
        <w:tblLook w:val="04A0" w:firstRow="1" w:lastRow="0" w:firstColumn="1" w:lastColumn="0" w:noHBand="0" w:noVBand="1"/>
      </w:tblPr>
      <w:tblGrid>
        <w:gridCol w:w="9209"/>
      </w:tblGrid>
      <w:tr w:rsidR="00A15206" w:rsidRPr="00605D51" w:rsidTr="00081E37">
        <w:trPr>
          <w:trHeight w:val="432"/>
        </w:trPr>
        <w:tc>
          <w:tcPr>
            <w:tcW w:w="9209" w:type="dxa"/>
          </w:tcPr>
          <w:p w:rsidR="00A15206" w:rsidRPr="00F87700" w:rsidRDefault="00A15206" w:rsidP="004E13AA">
            <w:pPr>
              <w:rPr>
                <w:lang w:val="en-US"/>
              </w:rPr>
            </w:pPr>
          </w:p>
        </w:tc>
      </w:tr>
    </w:tbl>
    <w:p w:rsidR="00480FC8" w:rsidRPr="00F96C19" w:rsidRDefault="00480FC8" w:rsidP="00480FC8">
      <w:pPr>
        <w:pStyle w:val="Titel"/>
        <w:rPr>
          <w:lang w:val="en-US"/>
        </w:rPr>
      </w:pPr>
      <w:r w:rsidRPr="00F96C19">
        <w:rPr>
          <w:lang w:val="en-US"/>
        </w:rPr>
        <w:lastRenderedPageBreak/>
        <w:t xml:space="preserve">Planned nature of publication </w:t>
      </w:r>
    </w:p>
    <w:p w:rsidR="00DE0BDF" w:rsidRPr="00F96C19" w:rsidRDefault="00DE0BDF" w:rsidP="00DE0BDF">
      <w:pPr>
        <w:rPr>
          <w:lang w:val="en-US"/>
        </w:rPr>
      </w:pPr>
      <w:r w:rsidRPr="00F96C19">
        <w:rPr>
          <w:lang w:val="en-US"/>
        </w:rPr>
        <w:t xml:space="preserve">□ </w:t>
      </w:r>
      <w:r w:rsidR="00D36854">
        <w:rPr>
          <w:lang w:val="en-US"/>
        </w:rPr>
        <w:t>E-Book</w:t>
      </w:r>
    </w:p>
    <w:p w:rsidR="00DE0BDF" w:rsidRPr="00480FC8" w:rsidRDefault="00480FC8" w:rsidP="00DE0BDF">
      <w:pPr>
        <w:rPr>
          <w:lang w:val="en-US"/>
        </w:rPr>
      </w:pPr>
      <w:r w:rsidRPr="005B0B7D">
        <w:rPr>
          <w:lang w:val="en-US"/>
        </w:rPr>
        <w:t>If additional print-on-demand:</w:t>
      </w:r>
      <w:r w:rsidR="00D36854">
        <w:rPr>
          <w:lang w:val="en-US"/>
        </w:rPr>
        <w:br/>
      </w:r>
      <w:r w:rsidR="00DE0BDF" w:rsidRPr="00480FC8">
        <w:rPr>
          <w:lang w:val="en-US"/>
        </w:rPr>
        <w:t xml:space="preserve">□ </w:t>
      </w:r>
      <w:r w:rsidRPr="00480FC8">
        <w:rPr>
          <w:lang w:val="en-US"/>
        </w:rPr>
        <w:t>hardcover (thread stitching, ribbon bookmark)</w:t>
      </w:r>
      <w:r w:rsidR="00D36854">
        <w:rPr>
          <w:lang w:val="en-US"/>
        </w:rPr>
        <w:t xml:space="preserve"> </w:t>
      </w:r>
      <w:r w:rsidR="00D36854" w:rsidRPr="00D36854">
        <w:rPr>
          <w:b/>
          <w:lang w:val="en-US"/>
        </w:rPr>
        <w:t>or</w:t>
      </w:r>
      <w:r w:rsidR="00D36854">
        <w:rPr>
          <w:lang w:val="en-US"/>
        </w:rPr>
        <w:t xml:space="preserve"> </w:t>
      </w:r>
      <w:r w:rsidR="00DE0BDF" w:rsidRPr="00480FC8">
        <w:rPr>
          <w:lang w:val="en-US"/>
        </w:rPr>
        <w:t>□</w:t>
      </w:r>
      <w:r w:rsidRPr="00480FC8">
        <w:rPr>
          <w:lang w:val="en-US"/>
        </w:rPr>
        <w:t xml:space="preserve"> s</w:t>
      </w:r>
      <w:r w:rsidR="00DE0BDF" w:rsidRPr="00480FC8">
        <w:rPr>
          <w:lang w:val="en-US"/>
        </w:rPr>
        <w:t>oftcover</w:t>
      </w:r>
      <w:r w:rsidR="00D36854">
        <w:rPr>
          <w:lang w:val="en-US"/>
        </w:rPr>
        <w:br/>
      </w:r>
      <w:r w:rsidR="00D36854" w:rsidRPr="00D36854">
        <w:rPr>
          <w:lang w:val="en-US"/>
        </w:rPr>
        <w:t>For the publication of a print edition we charge € 300 (net) per edition, for multi-volume works per volume.</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535D00" w:rsidTr="00081E37">
        <w:trPr>
          <w:trHeight w:val="913"/>
        </w:trPr>
        <w:tc>
          <w:tcPr>
            <w:tcW w:w="9209" w:type="dxa"/>
          </w:tcPr>
          <w:p w:rsidR="00DE0BDF" w:rsidRPr="00480FC8" w:rsidRDefault="00480FC8" w:rsidP="004E13AA">
            <w:r>
              <w:rPr>
                <w:lang w:val="en-US"/>
              </w:rPr>
              <w:t>Annotation</w:t>
            </w:r>
            <w:r w:rsidR="00DE0BDF" w:rsidRPr="00480FC8">
              <w:t>:</w:t>
            </w:r>
          </w:p>
        </w:tc>
      </w:tr>
    </w:tbl>
    <w:p w:rsidR="00480FC8" w:rsidRDefault="00480FC8" w:rsidP="00480FC8">
      <w:pPr>
        <w:pStyle w:val="Titel"/>
      </w:pPr>
      <w:r>
        <w:t xml:space="preserve">Page </w:t>
      </w:r>
      <w:proofErr w:type="spellStart"/>
      <w:r>
        <w:t>count</w:t>
      </w:r>
      <w:proofErr w:type="spellEnd"/>
      <w:r>
        <w:t xml:space="preserve"> </w:t>
      </w:r>
      <w:proofErr w:type="spellStart"/>
      <w:r>
        <w:t>of</w:t>
      </w:r>
      <w:proofErr w:type="spellEnd"/>
      <w:r>
        <w:t xml:space="preserve"> </w:t>
      </w:r>
      <w:proofErr w:type="spellStart"/>
      <w:r>
        <w:t>manuscript</w:t>
      </w:r>
      <w:proofErr w:type="spellEnd"/>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D56DE3" w:rsidTr="00081E37">
        <w:trPr>
          <w:trHeight w:val="385"/>
        </w:trPr>
        <w:tc>
          <w:tcPr>
            <w:tcW w:w="9209" w:type="dxa"/>
          </w:tcPr>
          <w:p w:rsidR="00DE0BDF" w:rsidRPr="00480FC8" w:rsidRDefault="00DE0BDF" w:rsidP="004E13AA"/>
        </w:tc>
      </w:tr>
    </w:tbl>
    <w:p w:rsidR="00480FC8" w:rsidRDefault="00480FC8" w:rsidP="00480FC8">
      <w:pPr>
        <w:pStyle w:val="Titel"/>
      </w:pPr>
      <w:proofErr w:type="spellStart"/>
      <w:r>
        <w:t>Number</w:t>
      </w:r>
      <w:proofErr w:type="spellEnd"/>
      <w:r>
        <w:t xml:space="preserve"> </w:t>
      </w:r>
      <w:proofErr w:type="spellStart"/>
      <w:r>
        <w:t>of</w:t>
      </w:r>
      <w:proofErr w:type="spellEnd"/>
      <w:r>
        <w:t xml:space="preserve"> </w:t>
      </w:r>
      <w:proofErr w:type="spellStart"/>
      <w:r w:rsidR="0012568A">
        <w:t>figures</w:t>
      </w:r>
      <w:proofErr w:type="spellEnd"/>
    </w:p>
    <w:p w:rsidR="00480FC8" w:rsidRPr="005B0B7D" w:rsidRDefault="00480FC8" w:rsidP="00480FC8">
      <w:pPr>
        <w:rPr>
          <w:lang w:val="en-US"/>
        </w:rPr>
      </w:pPr>
      <w:r w:rsidRPr="005B0B7D">
        <w:rPr>
          <w:lang w:val="en-US"/>
        </w:rPr>
        <w:t xml:space="preserve">Please indicate the number of </w:t>
      </w:r>
      <w:r w:rsidR="0012568A">
        <w:rPr>
          <w:lang w:val="en-US"/>
        </w:rPr>
        <w:t>figures</w:t>
      </w:r>
      <w:r w:rsidRPr="005B0B7D">
        <w:rPr>
          <w:lang w:val="en-US"/>
        </w:rPr>
        <w:t xml:space="preserve"> and whether they should be published in </w:t>
      </w:r>
      <w:proofErr w:type="spellStart"/>
      <w:r w:rsidRPr="005B0B7D">
        <w:rPr>
          <w:lang w:val="en-US"/>
        </w:rPr>
        <w:t>colour</w:t>
      </w:r>
      <w:proofErr w:type="spellEnd"/>
      <w:r w:rsidRPr="005B0B7D">
        <w:rPr>
          <w:lang w:val="en-US"/>
        </w:rPr>
        <w:t xml:space="preserve"> or black </w:t>
      </w:r>
      <w:r>
        <w:rPr>
          <w:lang w:val="en-US"/>
        </w:rPr>
        <w:t xml:space="preserve">and </w:t>
      </w:r>
      <w:r w:rsidRPr="005B0B7D">
        <w:rPr>
          <w:lang w:val="en-US"/>
        </w:rPr>
        <w:t xml:space="preserve">white. </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CA6777" w:rsidTr="00081E37">
        <w:trPr>
          <w:trHeight w:val="465"/>
        </w:trPr>
        <w:tc>
          <w:tcPr>
            <w:tcW w:w="9209" w:type="dxa"/>
          </w:tcPr>
          <w:p w:rsidR="00DE0BDF" w:rsidRPr="00480FC8" w:rsidRDefault="00DE0BDF" w:rsidP="004E13AA">
            <w:pPr>
              <w:rPr>
                <w:lang w:val="en-US"/>
              </w:rPr>
            </w:pPr>
          </w:p>
        </w:tc>
      </w:tr>
    </w:tbl>
    <w:p w:rsidR="0044592A" w:rsidRPr="00480FC8" w:rsidRDefault="00480FC8" w:rsidP="0044592A">
      <w:pPr>
        <w:pStyle w:val="Titel"/>
        <w:rPr>
          <w:sz w:val="24"/>
          <w:szCs w:val="24"/>
          <w:lang w:val="en-US"/>
        </w:rPr>
      </w:pPr>
      <w:r w:rsidRPr="005B0B7D">
        <w:rPr>
          <w:lang w:val="en-US"/>
        </w:rPr>
        <w:t>Number of audio and video</w:t>
      </w:r>
      <w:r>
        <w:rPr>
          <w:lang w:val="en-US"/>
        </w:rPr>
        <w:t xml:space="preserve"> files</w:t>
      </w:r>
      <w:r w:rsidRPr="005B0B7D">
        <w:rPr>
          <w:lang w:val="en-US"/>
        </w:rPr>
        <w:t xml:space="preserve"> (for enhanced e-book)</w:t>
      </w:r>
    </w:p>
    <w:tbl>
      <w:tblPr>
        <w:tblStyle w:val="Tabellenraster"/>
        <w:tblW w:w="9209" w:type="dxa"/>
        <w:tblCellMar>
          <w:top w:w="113" w:type="dxa"/>
          <w:bottom w:w="113" w:type="dxa"/>
        </w:tblCellMar>
        <w:tblLook w:val="04A0" w:firstRow="1" w:lastRow="0" w:firstColumn="1" w:lastColumn="0" w:noHBand="0" w:noVBand="1"/>
      </w:tblPr>
      <w:tblGrid>
        <w:gridCol w:w="9209"/>
      </w:tblGrid>
      <w:tr w:rsidR="0044592A" w:rsidRPr="00CA6777" w:rsidTr="00081E37">
        <w:trPr>
          <w:trHeight w:val="529"/>
        </w:trPr>
        <w:tc>
          <w:tcPr>
            <w:tcW w:w="9209" w:type="dxa"/>
          </w:tcPr>
          <w:p w:rsidR="0044592A" w:rsidRPr="00480FC8" w:rsidRDefault="0044592A" w:rsidP="004E13AA">
            <w:pPr>
              <w:rPr>
                <w:lang w:val="en-US" w:bidi="hi-IN"/>
              </w:rPr>
            </w:pPr>
          </w:p>
        </w:tc>
      </w:tr>
    </w:tbl>
    <w:p w:rsidR="00480FC8" w:rsidRDefault="00480FC8" w:rsidP="00480FC8">
      <w:pPr>
        <w:pStyle w:val="Titel"/>
        <w:rPr>
          <w:lang w:val="en-US"/>
        </w:rPr>
      </w:pPr>
      <w:r w:rsidRPr="006C213E">
        <w:rPr>
          <w:lang w:val="en-US"/>
        </w:rPr>
        <w:t>Planned layout</w:t>
      </w:r>
    </w:p>
    <w:p w:rsidR="00EA264C" w:rsidRPr="00480FC8" w:rsidRDefault="00EA264C" w:rsidP="00EA264C">
      <w:pPr>
        <w:spacing w:line="240" w:lineRule="auto"/>
        <w:contextualSpacing/>
        <w:rPr>
          <w:lang w:val="en-US" w:bidi="hi-IN"/>
        </w:rPr>
      </w:pPr>
      <w:r w:rsidRPr="00C83B05">
        <w:rPr>
          <w:lang w:val="en-US" w:bidi="hi-IN"/>
        </w:rPr>
        <w:t xml:space="preserve">As a rule, the submission of a </w:t>
      </w:r>
      <w:r>
        <w:rPr>
          <w:lang w:val="en-US" w:bidi="hi-IN"/>
        </w:rPr>
        <w:t xml:space="preserve">publishable or printable </w:t>
      </w:r>
      <w:r w:rsidRPr="00C83B05">
        <w:rPr>
          <w:lang w:val="en-US" w:bidi="hi-IN"/>
        </w:rPr>
        <w:t>PDF is the</w:t>
      </w:r>
      <w:r>
        <w:rPr>
          <w:lang w:val="en-US" w:bidi="hi-IN"/>
        </w:rPr>
        <w:t xml:space="preserve"> prerequisite for publication with</w:t>
      </w:r>
      <w:r w:rsidRPr="00C83B05">
        <w:rPr>
          <w:lang w:val="en-US" w:bidi="hi-IN"/>
        </w:rPr>
        <w:t xml:space="preserve"> </w:t>
      </w:r>
      <w:r w:rsidRPr="00F96C19">
        <w:rPr>
          <w:spacing w:val="-2"/>
          <w:lang w:val="en-US"/>
        </w:rPr>
        <w:t>arthistoricum.net – ART-Books</w:t>
      </w:r>
      <w:r w:rsidRPr="00C83B05">
        <w:rPr>
          <w:lang w:val="en-US" w:bidi="hi-IN"/>
        </w:rPr>
        <w:t>. You are responsible for the quality control / proofreading. If you need more support wit</w:t>
      </w:r>
      <w:r>
        <w:rPr>
          <w:lang w:val="en-US" w:bidi="hi-IN"/>
        </w:rPr>
        <w:t>h layout, our offer "</w:t>
      </w:r>
      <w:proofErr w:type="spellStart"/>
      <w:r>
        <w:rPr>
          <w:lang w:val="en-US" w:bidi="hi-IN"/>
        </w:rPr>
        <w:t>Publishing</w:t>
      </w:r>
      <w:r w:rsidRPr="00C83B05">
        <w:rPr>
          <w:lang w:val="en-US" w:bidi="hi-IN"/>
        </w:rPr>
        <w:t>Plus</w:t>
      </w:r>
      <w:proofErr w:type="spellEnd"/>
      <w:r w:rsidRPr="00C83B05">
        <w:rPr>
          <w:lang w:val="en-US" w:bidi="hi-IN"/>
        </w:rPr>
        <w:t xml:space="preserve">" could be interesting for you! </w:t>
      </w:r>
      <w:proofErr w:type="spellStart"/>
      <w:r w:rsidRPr="00C83B05">
        <w:rPr>
          <w:lang w:val="en-US" w:bidi="hi-IN"/>
        </w:rPr>
        <w:t>PublishingPlus</w:t>
      </w:r>
      <w:proofErr w:type="spellEnd"/>
      <w:r w:rsidRPr="00C83B05">
        <w:rPr>
          <w:lang w:val="en-US" w:bidi="hi-IN"/>
        </w:rPr>
        <w:t xml:space="preserve"> means that </w:t>
      </w:r>
      <w:r w:rsidRPr="00F96C19">
        <w:rPr>
          <w:spacing w:val="-2"/>
          <w:lang w:val="en-US"/>
        </w:rPr>
        <w:t>arthistoricum.net – ART-Books</w:t>
      </w:r>
      <w:r w:rsidRPr="00C83B05">
        <w:rPr>
          <w:lang w:val="en-US" w:bidi="hi-IN"/>
        </w:rPr>
        <w:t xml:space="preserve"> takes care of the layout. </w:t>
      </w:r>
      <w:r>
        <w:rPr>
          <w:lang w:val="en-US" w:bidi="hi-IN"/>
        </w:rPr>
        <w:t>T</w:t>
      </w:r>
      <w:r w:rsidRPr="00C83B05">
        <w:rPr>
          <w:lang w:val="en-US" w:bidi="hi-IN"/>
        </w:rPr>
        <w:t>he terms and conditions</w:t>
      </w:r>
      <w:r>
        <w:rPr>
          <w:lang w:val="en-US" w:bidi="hi-IN"/>
        </w:rPr>
        <w:t xml:space="preserve"> can be found</w:t>
      </w:r>
      <w:r w:rsidRPr="00C83B05">
        <w:rPr>
          <w:lang w:val="en-US" w:bidi="hi-IN"/>
        </w:rPr>
        <w:t xml:space="preserve"> on our </w:t>
      </w:r>
      <w:hyperlink r:id="rId7" w:history="1">
        <w:r>
          <w:rPr>
            <w:rStyle w:val="Hyperlink"/>
            <w:lang w:val="en-US" w:bidi="hi-IN"/>
          </w:rPr>
          <w:t>w</w:t>
        </w:r>
        <w:r w:rsidRPr="00480FC8">
          <w:rPr>
            <w:rStyle w:val="Hyperlink"/>
            <w:lang w:val="en-US" w:bidi="hi-IN"/>
          </w:rPr>
          <w:t>ebsite</w:t>
        </w:r>
      </w:hyperlink>
      <w:r w:rsidRPr="00480FC8">
        <w:rPr>
          <w:lang w:val="en-US" w:bidi="hi-IN"/>
        </w:rPr>
        <w:t>.</w:t>
      </w:r>
    </w:p>
    <w:p w:rsidR="00EA264C" w:rsidRPr="00480FC8" w:rsidRDefault="00EA264C" w:rsidP="00EA264C">
      <w:pPr>
        <w:spacing w:line="240" w:lineRule="auto"/>
        <w:contextualSpacing/>
        <w:rPr>
          <w:sz w:val="24"/>
          <w:szCs w:val="24"/>
          <w:lang w:val="en-US" w:bidi="hi-IN"/>
        </w:rPr>
      </w:pPr>
      <w:proofErr w:type="gramStart"/>
      <w:r w:rsidRPr="00480FC8">
        <w:rPr>
          <w:sz w:val="36"/>
          <w:szCs w:val="36"/>
          <w:lang w:val="en-US"/>
        </w:rPr>
        <w:t xml:space="preserve">□ </w:t>
      </w:r>
      <w:r w:rsidRPr="00480FC8">
        <w:rPr>
          <w:sz w:val="24"/>
          <w:szCs w:val="24"/>
          <w:lang w:val="en-US"/>
        </w:rPr>
        <w:t xml:space="preserve"> </w:t>
      </w:r>
      <w:r w:rsidRPr="00D71C50">
        <w:rPr>
          <w:sz w:val="24"/>
          <w:szCs w:val="24"/>
          <w:lang w:val="en-US"/>
        </w:rPr>
        <w:t>I</w:t>
      </w:r>
      <w:proofErr w:type="gramEnd"/>
      <w:r w:rsidRPr="00D71C50">
        <w:rPr>
          <w:sz w:val="24"/>
          <w:szCs w:val="24"/>
          <w:lang w:val="en-US"/>
        </w:rPr>
        <w:t xml:space="preserve"> will provide m</w:t>
      </w:r>
      <w:r>
        <w:rPr>
          <w:sz w:val="24"/>
          <w:szCs w:val="24"/>
          <w:lang w:val="en-US"/>
        </w:rPr>
        <w:t>y own layout for the manuscript</w:t>
      </w:r>
    </w:p>
    <w:p w:rsidR="00EA264C" w:rsidRPr="00480FC8" w:rsidRDefault="00EA264C" w:rsidP="00EA264C">
      <w:pPr>
        <w:spacing w:line="240" w:lineRule="auto"/>
        <w:contextualSpacing/>
        <w:rPr>
          <w:sz w:val="24"/>
          <w:szCs w:val="24"/>
          <w:lang w:val="en-US" w:bidi="hi-IN"/>
        </w:rPr>
      </w:pPr>
      <w:proofErr w:type="gramStart"/>
      <w:r w:rsidRPr="00480FC8">
        <w:rPr>
          <w:sz w:val="36"/>
          <w:szCs w:val="36"/>
          <w:lang w:val="en-US"/>
        </w:rPr>
        <w:t xml:space="preserve">□ </w:t>
      </w:r>
      <w:r w:rsidRPr="00480FC8">
        <w:rPr>
          <w:sz w:val="24"/>
          <w:szCs w:val="24"/>
          <w:lang w:val="en-US"/>
        </w:rPr>
        <w:t xml:space="preserve"> </w:t>
      </w:r>
      <w:r w:rsidRPr="00D71C50">
        <w:rPr>
          <w:sz w:val="24"/>
          <w:szCs w:val="24"/>
          <w:lang w:val="en-US"/>
        </w:rPr>
        <w:t>I</w:t>
      </w:r>
      <w:proofErr w:type="gramEnd"/>
      <w:r w:rsidRPr="00D71C50">
        <w:rPr>
          <w:sz w:val="24"/>
          <w:szCs w:val="24"/>
          <w:lang w:val="en-US"/>
        </w:rPr>
        <w:t xml:space="preserve"> need advice on cre</w:t>
      </w:r>
      <w:r>
        <w:rPr>
          <w:sz w:val="24"/>
          <w:szCs w:val="24"/>
          <w:lang w:val="en-US"/>
        </w:rPr>
        <w:t>ating the</w:t>
      </w:r>
      <w:r w:rsidRPr="00D71C50">
        <w:rPr>
          <w:sz w:val="24"/>
          <w:szCs w:val="24"/>
          <w:lang w:val="en-US"/>
        </w:rPr>
        <w:t xml:space="preserve"> layout </w:t>
      </w:r>
      <w:r>
        <w:rPr>
          <w:sz w:val="24"/>
          <w:szCs w:val="24"/>
          <w:lang w:val="en-US"/>
        </w:rPr>
        <w:t>(i.e.</w:t>
      </w:r>
      <w:r w:rsidRPr="00D71C50">
        <w:rPr>
          <w:sz w:val="24"/>
          <w:szCs w:val="24"/>
          <w:lang w:val="en-US"/>
        </w:rPr>
        <w:t xml:space="preserve"> </w:t>
      </w:r>
      <w:r w:rsidRPr="00D71C50">
        <w:rPr>
          <w:lang w:val="en-US"/>
        </w:rPr>
        <w:t>template</w:t>
      </w:r>
      <w:r>
        <w:rPr>
          <w:lang w:val="en-US"/>
        </w:rPr>
        <w:t xml:space="preserve"> etc.</w:t>
      </w:r>
      <w:r w:rsidRPr="00D71C50">
        <w:rPr>
          <w:lang w:val="en-US"/>
        </w:rPr>
        <w:t>)</w:t>
      </w:r>
    </w:p>
    <w:p w:rsidR="00EA264C" w:rsidRPr="00480FC8" w:rsidRDefault="00EA264C" w:rsidP="00EA264C">
      <w:pPr>
        <w:rPr>
          <w:sz w:val="24"/>
          <w:szCs w:val="24"/>
          <w:lang w:val="en-US"/>
        </w:rPr>
      </w:pPr>
      <w:proofErr w:type="gramStart"/>
      <w:r w:rsidRPr="00480FC8">
        <w:rPr>
          <w:sz w:val="36"/>
          <w:szCs w:val="36"/>
          <w:lang w:val="en-US"/>
        </w:rPr>
        <w:t xml:space="preserve">□ </w:t>
      </w:r>
      <w:r w:rsidRPr="00480FC8">
        <w:rPr>
          <w:sz w:val="24"/>
          <w:szCs w:val="24"/>
          <w:lang w:val="en-US"/>
        </w:rPr>
        <w:t xml:space="preserve"> </w:t>
      </w:r>
      <w:r w:rsidRPr="00D71C50">
        <w:rPr>
          <w:sz w:val="24"/>
          <w:szCs w:val="24"/>
          <w:lang w:val="en-US"/>
        </w:rPr>
        <w:t>I</w:t>
      </w:r>
      <w:proofErr w:type="gramEnd"/>
      <w:r w:rsidRPr="00D71C50">
        <w:rPr>
          <w:sz w:val="24"/>
          <w:szCs w:val="24"/>
          <w:lang w:val="en-US"/>
        </w:rPr>
        <w:t xml:space="preserve"> would like to apply for </w:t>
      </w:r>
      <w:proofErr w:type="spellStart"/>
      <w:r w:rsidRPr="00D71C50">
        <w:rPr>
          <w:sz w:val="24"/>
          <w:szCs w:val="24"/>
          <w:lang w:val="en-US"/>
        </w:rPr>
        <w:t>PublishingPlus</w:t>
      </w:r>
      <w:proofErr w:type="spellEnd"/>
    </w:p>
    <w:p w:rsidR="0044592A" w:rsidRPr="00480FC8" w:rsidRDefault="00480FC8" w:rsidP="00480FC8">
      <w:pPr>
        <w:rPr>
          <w:b/>
          <w:bCs/>
          <w:sz w:val="28"/>
          <w:szCs w:val="28"/>
          <w:lang w:val="en-US" w:bidi="hi-IN"/>
        </w:rPr>
      </w:pPr>
      <w:bookmarkStart w:id="0" w:name="_GoBack"/>
      <w:bookmarkEnd w:id="0"/>
      <w:r w:rsidRPr="00D71C50">
        <w:rPr>
          <w:b/>
          <w:bCs/>
          <w:sz w:val="28"/>
          <w:szCs w:val="28"/>
          <w:lang w:val="en-US" w:bidi="hi-IN"/>
        </w:rPr>
        <w:t>Thank you very much for your support!</w:t>
      </w:r>
    </w:p>
    <w:sectPr w:rsidR="0044592A" w:rsidRPr="00480FC8" w:rsidSect="006C213E">
      <w:headerReference w:type="default" r:id="rId8"/>
      <w:headerReference w:type="first" r:id="rId9"/>
      <w:pgSz w:w="11906" w:h="16838"/>
      <w:pgMar w:top="1417" w:right="1417" w:bottom="1134" w:left="1417" w:header="113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09A" w:rsidRDefault="00AA409A" w:rsidP="00A15206">
      <w:pPr>
        <w:spacing w:after="0" w:line="240" w:lineRule="auto"/>
      </w:pPr>
      <w:r>
        <w:separator/>
      </w:r>
    </w:p>
  </w:endnote>
  <w:endnote w:type="continuationSeparator" w:id="0">
    <w:p w:rsidR="00AA409A" w:rsidRDefault="00AA409A" w:rsidP="00A15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09A" w:rsidRDefault="00AA409A" w:rsidP="00A15206">
      <w:pPr>
        <w:spacing w:after="0" w:line="240" w:lineRule="auto"/>
      </w:pPr>
      <w:r>
        <w:separator/>
      </w:r>
    </w:p>
  </w:footnote>
  <w:footnote w:type="continuationSeparator" w:id="0">
    <w:p w:rsidR="00AA409A" w:rsidRDefault="00AA409A" w:rsidP="00A15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206" w:rsidRDefault="00A15206" w:rsidP="00A15206">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A13" w:rsidRDefault="006C6CE3" w:rsidP="00A15206">
    <w:pPr>
      <w:pStyle w:val="Kopfzeile"/>
      <w:jc w:val="right"/>
      <w:rPr>
        <w:noProof/>
        <w:lang w:eastAsia="de-DE"/>
      </w:rPr>
    </w:pPr>
    <w:r>
      <w:rPr>
        <w:noProof/>
        <w:lang w:eastAsia="de-DE"/>
      </w:rPr>
      <w:drawing>
        <wp:anchor distT="0" distB="0" distL="114300" distR="114300" simplePos="0" relativeHeight="251658240" behindDoc="1" locked="0" layoutInCell="1" allowOverlap="1">
          <wp:simplePos x="0" y="0"/>
          <wp:positionH relativeFrom="column">
            <wp:posOffset>3529330</wp:posOffset>
          </wp:positionH>
          <wp:positionV relativeFrom="paragraph">
            <wp:posOffset>-110490</wp:posOffset>
          </wp:positionV>
          <wp:extent cx="2305050" cy="601980"/>
          <wp:effectExtent l="0" t="0" r="0" b="0"/>
          <wp:wrapNone/>
          <wp:docPr id="1" name="Grafik 1" descr="http://books.ub.uni-heidelberg.de/arthistoricum/en/static/images/press/schriftzug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up-logo" descr="http://books.ub.uni-heidelberg.de/arthistoricum/en/static/images/press/schriftzug_header.png"/>
                  <pic:cNvPicPr>
                    <a:picLocks noChangeAspect="1" noChangeArrowheads="1"/>
                  </pic:cNvPicPr>
                </pic:nvPicPr>
                <pic:blipFill rotWithShape="1">
                  <a:blip r:embed="rId1">
                    <a:extLst>
                      <a:ext uri="{28A0092B-C50C-407E-A947-70E740481C1C}">
                        <a14:useLocalDpi xmlns:a14="http://schemas.microsoft.com/office/drawing/2010/main" val="0"/>
                      </a:ext>
                    </a:extLst>
                  </a:blip>
                  <a:srcRect r="59968"/>
                  <a:stretch/>
                </pic:blipFill>
                <pic:spPr bwMode="auto">
                  <a:xfrm>
                    <a:off x="0" y="0"/>
                    <a:ext cx="2305050" cy="60198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de-DE"/>
      </w:rPr>
      <w:drawing>
        <wp:anchor distT="0" distB="0" distL="114300" distR="114300" simplePos="0" relativeHeight="251660288" behindDoc="1" locked="0" layoutInCell="1" allowOverlap="1" wp14:anchorId="47D697B0" wp14:editId="0E861C0C">
          <wp:simplePos x="0" y="0"/>
          <wp:positionH relativeFrom="column">
            <wp:posOffset>0</wp:posOffset>
          </wp:positionH>
          <wp:positionV relativeFrom="paragraph">
            <wp:posOffset>-429260</wp:posOffset>
          </wp:positionV>
          <wp:extent cx="1514475" cy="1039495"/>
          <wp:effectExtent l="0" t="0" r="9525" b="825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14475" cy="1039495"/>
                  </a:xfrm>
                  <a:prstGeom prst="rect">
                    <a:avLst/>
                  </a:prstGeom>
                </pic:spPr>
              </pic:pic>
            </a:graphicData>
          </a:graphic>
          <wp14:sizeRelH relativeFrom="page">
            <wp14:pctWidth>0</wp14:pctWidth>
          </wp14:sizeRelH>
          <wp14:sizeRelV relativeFrom="page">
            <wp14:pctHeight>0</wp14:pctHeight>
          </wp14:sizeRelV>
        </wp:anchor>
      </w:drawing>
    </w:r>
  </w:p>
  <w:p w:rsidR="00A15206" w:rsidRDefault="00A15206" w:rsidP="00A15206">
    <w:pPr>
      <w:pStyle w:val="Kopfzeile"/>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206"/>
    <w:rsid w:val="00073FBD"/>
    <w:rsid w:val="00081E37"/>
    <w:rsid w:val="000F7CB8"/>
    <w:rsid w:val="00104E44"/>
    <w:rsid w:val="0012568A"/>
    <w:rsid w:val="00130D9D"/>
    <w:rsid w:val="00281B1F"/>
    <w:rsid w:val="002B7A13"/>
    <w:rsid w:val="003111F9"/>
    <w:rsid w:val="0033355C"/>
    <w:rsid w:val="0044592A"/>
    <w:rsid w:val="00480FC8"/>
    <w:rsid w:val="00551F27"/>
    <w:rsid w:val="00694E64"/>
    <w:rsid w:val="006C213E"/>
    <w:rsid w:val="006C6CE3"/>
    <w:rsid w:val="008D516F"/>
    <w:rsid w:val="008E2B55"/>
    <w:rsid w:val="008E371C"/>
    <w:rsid w:val="00A15206"/>
    <w:rsid w:val="00AA409A"/>
    <w:rsid w:val="00B23F90"/>
    <w:rsid w:val="00CA6777"/>
    <w:rsid w:val="00D04431"/>
    <w:rsid w:val="00D3653E"/>
    <w:rsid w:val="00D36854"/>
    <w:rsid w:val="00DD25B9"/>
    <w:rsid w:val="00DE0BDF"/>
    <w:rsid w:val="00E249AC"/>
    <w:rsid w:val="00EA264C"/>
    <w:rsid w:val="00F96C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CA920F"/>
  <w15:chartTrackingRefBased/>
  <w15:docId w15:val="{537FE89B-5408-44C1-9635-CCC5226C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371C"/>
    <w:pPr>
      <w:keepNext/>
      <w:keepLines/>
      <w:spacing w:before="960" w:after="120"/>
      <w:outlineLvl w:val="0"/>
    </w:pPr>
    <w:rPr>
      <w:rFonts w:ascii="Calibri" w:eastAsiaTheme="majorEastAsia" w:hAnsi="Calibri" w:cstheme="majorBidi"/>
      <w:b/>
      <w:color w:val="000000" w:themeColor="text1"/>
      <w:sz w:val="40"/>
      <w:szCs w:val="32"/>
    </w:rPr>
  </w:style>
  <w:style w:type="paragraph" w:styleId="berschrift4">
    <w:name w:val="heading 4"/>
    <w:basedOn w:val="Standard"/>
    <w:next w:val="Standard"/>
    <w:link w:val="berschrift4Zchn"/>
    <w:uiPriority w:val="9"/>
    <w:semiHidden/>
    <w:unhideWhenUsed/>
    <w:qFormat/>
    <w:rsid w:val="003111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52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5206"/>
  </w:style>
  <w:style w:type="paragraph" w:styleId="Fuzeile">
    <w:name w:val="footer"/>
    <w:basedOn w:val="Standard"/>
    <w:link w:val="FuzeileZchn"/>
    <w:uiPriority w:val="99"/>
    <w:unhideWhenUsed/>
    <w:rsid w:val="00A152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5206"/>
  </w:style>
  <w:style w:type="character" w:customStyle="1" w:styleId="berschrift1Zchn">
    <w:name w:val="Überschrift 1 Zchn"/>
    <w:basedOn w:val="Absatz-Standardschriftart"/>
    <w:link w:val="berschrift1"/>
    <w:uiPriority w:val="9"/>
    <w:rsid w:val="008E371C"/>
    <w:rPr>
      <w:rFonts w:ascii="Calibri" w:eastAsiaTheme="majorEastAsia" w:hAnsi="Calibri" w:cstheme="majorBidi"/>
      <w:b/>
      <w:color w:val="000000" w:themeColor="text1"/>
      <w:sz w:val="40"/>
      <w:szCs w:val="32"/>
    </w:rPr>
  </w:style>
  <w:style w:type="paragraph" w:styleId="Titel">
    <w:name w:val="Title"/>
    <w:basedOn w:val="Standard"/>
    <w:next w:val="Standard"/>
    <w:link w:val="TitelZchn"/>
    <w:uiPriority w:val="10"/>
    <w:qFormat/>
    <w:rsid w:val="00A15206"/>
    <w:pPr>
      <w:spacing w:before="480" w:after="240" w:line="240" w:lineRule="auto"/>
      <w:contextualSpacing/>
    </w:pPr>
    <w:rPr>
      <w:rFonts w:ascii="Calibri" w:eastAsiaTheme="majorEastAsia" w:hAnsi="Calibri" w:cstheme="majorBidi"/>
      <w:b/>
      <w:spacing w:val="-10"/>
      <w:kern w:val="28"/>
      <w:sz w:val="28"/>
      <w:szCs w:val="56"/>
    </w:rPr>
  </w:style>
  <w:style w:type="character" w:customStyle="1" w:styleId="TitelZchn">
    <w:name w:val="Titel Zchn"/>
    <w:basedOn w:val="Absatz-Standardschriftart"/>
    <w:link w:val="Titel"/>
    <w:uiPriority w:val="10"/>
    <w:rsid w:val="00A15206"/>
    <w:rPr>
      <w:rFonts w:ascii="Calibri" w:eastAsiaTheme="majorEastAsia" w:hAnsi="Calibri" w:cstheme="majorBidi"/>
      <w:b/>
      <w:spacing w:val="-10"/>
      <w:kern w:val="28"/>
      <w:sz w:val="28"/>
      <w:szCs w:val="56"/>
    </w:rPr>
  </w:style>
  <w:style w:type="table" w:styleId="Tabellenraster">
    <w:name w:val="Table Grid"/>
    <w:basedOn w:val="NormaleTabelle"/>
    <w:uiPriority w:val="39"/>
    <w:rsid w:val="00A15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3111F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3111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5135">
      <w:bodyDiv w:val="1"/>
      <w:marLeft w:val="0"/>
      <w:marRight w:val="0"/>
      <w:marTop w:val="0"/>
      <w:marBottom w:val="0"/>
      <w:divBdr>
        <w:top w:val="none" w:sz="0" w:space="0" w:color="auto"/>
        <w:left w:val="none" w:sz="0" w:space="0" w:color="auto"/>
        <w:bottom w:val="none" w:sz="0" w:space="0" w:color="auto"/>
        <w:right w:val="none" w:sz="0" w:space="0" w:color="auto"/>
      </w:divBdr>
    </w:div>
    <w:div w:id="552235296">
      <w:bodyDiv w:val="1"/>
      <w:marLeft w:val="0"/>
      <w:marRight w:val="0"/>
      <w:marTop w:val="0"/>
      <w:marBottom w:val="0"/>
      <w:divBdr>
        <w:top w:val="none" w:sz="0" w:space="0" w:color="auto"/>
        <w:left w:val="none" w:sz="0" w:space="0" w:color="auto"/>
        <w:bottom w:val="none" w:sz="0" w:space="0" w:color="auto"/>
        <w:right w:val="none" w:sz="0" w:space="0" w:color="auto"/>
      </w:divBdr>
    </w:div>
    <w:div w:id="565144010">
      <w:bodyDiv w:val="1"/>
      <w:marLeft w:val="0"/>
      <w:marRight w:val="0"/>
      <w:marTop w:val="0"/>
      <w:marBottom w:val="0"/>
      <w:divBdr>
        <w:top w:val="none" w:sz="0" w:space="0" w:color="auto"/>
        <w:left w:val="none" w:sz="0" w:space="0" w:color="auto"/>
        <w:bottom w:val="none" w:sz="0" w:space="0" w:color="auto"/>
        <w:right w:val="none" w:sz="0" w:space="0" w:color="auto"/>
      </w:divBdr>
    </w:div>
    <w:div w:id="1520897463">
      <w:bodyDiv w:val="1"/>
      <w:marLeft w:val="0"/>
      <w:marRight w:val="0"/>
      <w:marTop w:val="0"/>
      <w:marBottom w:val="0"/>
      <w:divBdr>
        <w:top w:val="none" w:sz="0" w:space="0" w:color="auto"/>
        <w:left w:val="none" w:sz="0" w:space="0" w:color="auto"/>
        <w:bottom w:val="none" w:sz="0" w:space="0" w:color="auto"/>
        <w:right w:val="none" w:sz="0" w:space="0" w:color="auto"/>
      </w:divBdr>
    </w:div>
    <w:div w:id="1718747700">
      <w:bodyDiv w:val="1"/>
      <w:marLeft w:val="0"/>
      <w:marRight w:val="0"/>
      <w:marTop w:val="0"/>
      <w:marBottom w:val="0"/>
      <w:divBdr>
        <w:top w:val="none" w:sz="0" w:space="0" w:color="auto"/>
        <w:left w:val="none" w:sz="0" w:space="0" w:color="auto"/>
        <w:bottom w:val="none" w:sz="0" w:space="0" w:color="auto"/>
        <w:right w:val="none" w:sz="0" w:space="0" w:color="auto"/>
      </w:divBdr>
    </w:div>
    <w:div w:id="1991710064">
      <w:bodyDiv w:val="1"/>
      <w:marLeft w:val="0"/>
      <w:marRight w:val="0"/>
      <w:marTop w:val="0"/>
      <w:marBottom w:val="0"/>
      <w:divBdr>
        <w:top w:val="none" w:sz="0" w:space="0" w:color="auto"/>
        <w:left w:val="none" w:sz="0" w:space="0" w:color="auto"/>
        <w:bottom w:val="none" w:sz="0" w:space="0" w:color="auto"/>
        <w:right w:val="none" w:sz="0" w:space="0" w:color="auto"/>
      </w:divBdr>
    </w:div>
    <w:div w:id="2015646892">
      <w:bodyDiv w:val="1"/>
      <w:marLeft w:val="0"/>
      <w:marRight w:val="0"/>
      <w:marTop w:val="0"/>
      <w:marBottom w:val="0"/>
      <w:divBdr>
        <w:top w:val="none" w:sz="0" w:space="0" w:color="auto"/>
        <w:left w:val="none" w:sz="0" w:space="0" w:color="auto"/>
        <w:bottom w:val="none" w:sz="0" w:space="0" w:color="auto"/>
        <w:right w:val="none" w:sz="0" w:space="0" w:color="auto"/>
      </w:divBdr>
    </w:div>
    <w:div w:id="214276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books.ub.uni-heidelberg.de/arthistoricum/publishing/for_authors?lang=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ffinger@ub.uni-heidelberg.d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300</Words>
  <Characters>1897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Wolf</dc:creator>
  <cp:keywords/>
  <dc:description/>
  <cp:lastModifiedBy>Bettina Mueller</cp:lastModifiedBy>
  <cp:revision>2</cp:revision>
  <dcterms:created xsi:type="dcterms:W3CDTF">2023-05-16T10:25:00Z</dcterms:created>
  <dcterms:modified xsi:type="dcterms:W3CDTF">2023-05-16T10:25:00Z</dcterms:modified>
</cp:coreProperties>
</file>
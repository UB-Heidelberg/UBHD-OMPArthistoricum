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694C2" w14:textId="77777777" w:rsidR="002C0665" w:rsidRDefault="00A15206" w:rsidP="001557E6">
      <w:pPr>
        <w:pStyle w:val="berschrift1"/>
      </w:pPr>
      <w:r w:rsidRPr="001557E6">
        <w:t>Buchvorschlag</w:t>
      </w:r>
      <w:r>
        <w:t xml:space="preserve"> für </w:t>
      </w:r>
      <w:r w:rsidR="002B7A13" w:rsidRPr="002B7A13">
        <w:t>arthistoricum.net – ART-Books</w:t>
      </w:r>
    </w:p>
    <w:p w14:paraId="2235A574" w14:textId="2FCF8FB1" w:rsidR="00A15206" w:rsidRPr="00EF070E" w:rsidRDefault="00D41E7C" w:rsidP="00A15206">
      <w:ins w:id="0" w:author="Anja Konopka" w:date="2019-06-26T09:16:00Z">
        <w:r>
          <w:rPr>
            <w:spacing w:val="-2"/>
          </w:rPr>
          <w:t>Wir freuen uns</w:t>
        </w:r>
      </w:ins>
      <w:del w:id="1" w:author="Anja Konopka" w:date="2019-06-26T09:16:00Z">
        <w:r w:rsidR="00A15206" w:rsidDel="00D41E7C">
          <w:rPr>
            <w:spacing w:val="-2"/>
          </w:rPr>
          <w:delText>Vielen Dank</w:delText>
        </w:r>
      </w:del>
      <w:r w:rsidR="00A15206">
        <w:rPr>
          <w:spacing w:val="-2"/>
        </w:rPr>
        <w:t xml:space="preserve">, dass Sie sich für </w:t>
      </w:r>
      <w:ins w:id="2" w:author="Anja Konopka" w:date="2019-06-26T09:16:00Z">
        <w:r>
          <w:rPr>
            <w:spacing w:val="-2"/>
          </w:rPr>
          <w:t xml:space="preserve">eine Veröffentlichung </w:t>
        </w:r>
      </w:ins>
      <w:del w:id="3" w:author="Anja Konopka" w:date="2019-06-26T09:16:00Z">
        <w:r w:rsidR="00A15206" w:rsidDel="00D41E7C">
          <w:rPr>
            <w:spacing w:val="-2"/>
          </w:rPr>
          <w:delText xml:space="preserve">die Publikation </w:delText>
        </w:r>
      </w:del>
      <w:r w:rsidR="00A15206">
        <w:rPr>
          <w:spacing w:val="-2"/>
        </w:rPr>
        <w:t xml:space="preserve">Ihres Buches bei </w:t>
      </w:r>
      <w:r w:rsidR="002B7A13" w:rsidRPr="002B7A13">
        <w:rPr>
          <w:spacing w:val="-2"/>
        </w:rPr>
        <w:t>arthistoricum.net – ART-Books</w:t>
      </w:r>
      <w:r w:rsidR="003111F9">
        <w:rPr>
          <w:spacing w:val="-2"/>
        </w:rPr>
        <w:t xml:space="preserve"> </w:t>
      </w:r>
      <w:r w:rsidR="00A15206">
        <w:rPr>
          <w:spacing w:val="-2"/>
        </w:rPr>
        <w:t>interessieren</w:t>
      </w:r>
      <w:del w:id="4" w:author="Anja Konopka" w:date="2019-06-26T09:19:00Z">
        <w:r w:rsidR="00A15206" w:rsidDel="00D41E7C">
          <w:rPr>
            <w:spacing w:val="-2"/>
          </w:rPr>
          <w:delText>.</w:delText>
        </w:r>
      </w:del>
      <w:ins w:id="5" w:author="Anja Konopka" w:date="2019-06-26T09:19:00Z">
        <w:r>
          <w:rPr>
            <w:spacing w:val="-2"/>
          </w:rPr>
          <w:t>!</w:t>
        </w:r>
      </w:ins>
      <w:r w:rsidR="00A15206">
        <w:rPr>
          <w:spacing w:val="-2"/>
        </w:rPr>
        <w:t xml:space="preserve"> </w:t>
      </w:r>
      <w:ins w:id="6" w:author="Anja Konopka" w:date="2019-06-26T09:17:00Z">
        <w:r>
          <w:rPr>
            <w:spacing w:val="-2"/>
          </w:rPr>
          <w:t xml:space="preserve">Damit wir entscheiden können, ob es in unser Publikationsprofil passt, möchten wir Sie </w:t>
        </w:r>
      </w:ins>
      <w:del w:id="7" w:author="Anja Konopka" w:date="2019-06-26T09:17:00Z">
        <w:r w:rsidR="00A15206" w:rsidDel="00D41E7C">
          <w:rPr>
            <w:spacing w:val="-2"/>
          </w:rPr>
          <w:delText xml:space="preserve">Wir </w:delText>
        </w:r>
      </w:del>
      <w:r w:rsidR="00A15206" w:rsidRPr="00552641">
        <w:rPr>
          <w:spacing w:val="-2"/>
        </w:rPr>
        <w:t>bitten</w:t>
      </w:r>
      <w:del w:id="8" w:author="Anja Konopka" w:date="2019-06-26T09:17:00Z">
        <w:r w:rsidR="00A15206" w:rsidDel="00D41E7C">
          <w:rPr>
            <w:spacing w:val="-2"/>
          </w:rPr>
          <w:delText xml:space="preserve"> Sie</w:delText>
        </w:r>
      </w:del>
      <w:r w:rsidR="00A15206" w:rsidRPr="00552641">
        <w:rPr>
          <w:spacing w:val="-2"/>
        </w:rPr>
        <w:t xml:space="preserve">, uns </w:t>
      </w:r>
      <w:r w:rsidR="00A15206">
        <w:rPr>
          <w:spacing w:val="-2"/>
        </w:rPr>
        <w:t>nähere Informationen zu Ihrem Buchprojekt zu geben</w:t>
      </w:r>
      <w:ins w:id="9" w:author="Anja Konopka" w:date="2019-06-26T09:18:00Z">
        <w:r>
          <w:rPr>
            <w:spacing w:val="-2"/>
          </w:rPr>
          <w:t>.</w:t>
        </w:r>
      </w:ins>
      <w:del w:id="10" w:author="Anja Konopka" w:date="2019-06-26T09:18:00Z">
        <w:r w:rsidR="00A15206" w:rsidDel="00D41E7C">
          <w:rPr>
            <w:spacing w:val="-2"/>
          </w:rPr>
          <w:delText>,</w:delText>
        </w:r>
      </w:del>
      <w:r w:rsidR="00A15206">
        <w:rPr>
          <w:spacing w:val="-2"/>
        </w:rPr>
        <w:t xml:space="preserve"> </w:t>
      </w:r>
      <w:del w:id="11" w:author="Anja Konopka" w:date="2019-06-26T09:17:00Z">
        <w:r w:rsidR="00A15206" w:rsidDel="00D41E7C">
          <w:rPr>
            <w:spacing w:val="-2"/>
          </w:rPr>
          <w:delText xml:space="preserve">damit wir entscheiden können, ob es in unser Publikationsprofil passt. </w:delText>
        </w:r>
      </w:del>
      <w:r w:rsidR="00A15206" w:rsidRPr="00EF070E">
        <w:t>Ihre Angaben helfen uns</w:t>
      </w:r>
      <w:r w:rsidR="00A15206">
        <w:t xml:space="preserve"> </w:t>
      </w:r>
      <w:del w:id="12" w:author="Anja Konopka" w:date="2019-06-26T09:18:00Z">
        <w:r w:rsidR="00A15206" w:rsidDel="00D41E7C">
          <w:delText xml:space="preserve">dann </w:delText>
        </w:r>
      </w:del>
      <w:r w:rsidR="00A15206">
        <w:t xml:space="preserve">auch, den </w:t>
      </w:r>
      <w:ins w:id="13" w:author="Anja Konopka" w:date="2019-06-26T09:18:00Z">
        <w:r>
          <w:t xml:space="preserve">anschließenden </w:t>
        </w:r>
      </w:ins>
      <w:r w:rsidR="00A15206">
        <w:t xml:space="preserve">Publikationsprozess </w:t>
      </w:r>
      <w:del w:id="14" w:author="Anja Konopka" w:date="2019-06-26T09:18:00Z">
        <w:r w:rsidR="00A15206" w:rsidDel="00D41E7C">
          <w:delText xml:space="preserve">besser </w:delText>
        </w:r>
      </w:del>
      <w:r w:rsidR="00A15206">
        <w:t xml:space="preserve">zu planen. </w:t>
      </w:r>
      <w:del w:id="15" w:author="Anja Konopka" w:date="2019-06-26T09:20:00Z">
        <w:r w:rsidR="00A15206" w:rsidRPr="00EF070E" w:rsidDel="00D41E7C">
          <w:delText xml:space="preserve">Wir bitten Sie deshalb, den </w:delText>
        </w:r>
      </w:del>
      <w:ins w:id="16" w:author="Anja Konopka" w:date="2019-06-26T09:20:00Z">
        <w:r>
          <w:t xml:space="preserve">Bitte senden Sie den </w:t>
        </w:r>
      </w:ins>
      <w:r w:rsidR="00A15206" w:rsidRPr="00EF070E">
        <w:t xml:space="preserve">folgenden Fragebogen </w:t>
      </w:r>
      <w:ins w:id="17" w:author="Anja Konopka" w:date="2019-06-26T09:21:00Z">
        <w:r>
          <w:t>ausgefüllt</w:t>
        </w:r>
      </w:ins>
      <w:del w:id="18" w:author="Anja Konopka" w:date="2019-06-26T09:21:00Z">
        <w:r w:rsidR="00A15206" w:rsidRPr="00EF070E" w:rsidDel="00D41E7C">
          <w:delText>auszufüllen und</w:delText>
        </w:r>
      </w:del>
      <w:r w:rsidR="00A15206" w:rsidRPr="00EF070E">
        <w:t xml:space="preserve"> per </w:t>
      </w:r>
      <w:ins w:id="19" w:author="Anja Konopka" w:date="2019-06-26T09:19:00Z">
        <w:r>
          <w:fldChar w:fldCharType="begin"/>
        </w:r>
        <w:r>
          <w:instrText xml:space="preserve"> HYPERLINK "mailto:effinger@ub.uni-heidelberg.de" </w:instrText>
        </w:r>
        <w:r>
          <w:fldChar w:fldCharType="separate"/>
        </w:r>
        <w:r w:rsidR="00A15206" w:rsidRPr="00D41E7C">
          <w:rPr>
            <w:rStyle w:val="Hyperlink"/>
          </w:rPr>
          <w:t>E-Mail</w:t>
        </w:r>
        <w:r>
          <w:fldChar w:fldCharType="end"/>
        </w:r>
      </w:ins>
      <w:r w:rsidR="00A15206" w:rsidRPr="00EF070E">
        <w:t xml:space="preserve"> an uns zurück</w:t>
      </w:r>
      <w:bookmarkStart w:id="20" w:name="_GoBack"/>
      <w:bookmarkEnd w:id="20"/>
      <w:del w:id="21" w:author="Anja Konopka" w:date="2019-06-26T09:19:00Z">
        <w:r w:rsidR="00A15206" w:rsidDel="00D41E7C">
          <w:delText xml:space="preserve"> </w:delText>
        </w:r>
      </w:del>
      <w:del w:id="22" w:author="Anja Konopka" w:date="2019-06-26T13:11:00Z">
        <w:r w:rsidR="00A15206" w:rsidRPr="00EF070E" w:rsidDel="00B36E68">
          <w:delText>zu</w:delText>
        </w:r>
      </w:del>
      <w:del w:id="23" w:author="Anja Konopka" w:date="2019-06-26T09:19:00Z">
        <w:r w:rsidR="00A15206" w:rsidRPr="00EF070E" w:rsidDel="00D41E7C">
          <w:delText xml:space="preserve"> </w:delText>
        </w:r>
      </w:del>
      <w:del w:id="24" w:author="Anja Konopka" w:date="2019-06-26T13:11:00Z">
        <w:r w:rsidR="00A15206" w:rsidRPr="00EF070E" w:rsidDel="00B36E68">
          <w:delText>schicken</w:delText>
        </w:r>
      </w:del>
      <w:r w:rsidR="00A15206" w:rsidRPr="00EF070E">
        <w:t>.</w:t>
      </w:r>
    </w:p>
    <w:p w14:paraId="7F1917D9" w14:textId="77777777" w:rsidR="00A15206" w:rsidRDefault="00A15206" w:rsidP="00A15206">
      <w:r>
        <w:t>Vielen Dank!</w:t>
      </w:r>
    </w:p>
    <w:p w14:paraId="00B4CF54" w14:textId="77777777" w:rsidR="00A15206" w:rsidRDefault="00A15206" w:rsidP="00A15206">
      <w:pPr>
        <w:pStyle w:val="Titel"/>
      </w:pPr>
      <w:r w:rsidRPr="00BA6B34">
        <w:t>Autor</w:t>
      </w:r>
      <w:r>
        <w:t>In / HerausgeberIn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14:paraId="319FDB53" w14:textId="77777777" w:rsidTr="00694E64">
        <w:trPr>
          <w:trHeight w:val="785"/>
        </w:trPr>
        <w:tc>
          <w:tcPr>
            <w:tcW w:w="9067" w:type="dxa"/>
          </w:tcPr>
          <w:p w14:paraId="338287C8" w14:textId="77777777" w:rsidR="00A15206" w:rsidRDefault="00A15206" w:rsidP="004E13AA"/>
        </w:tc>
      </w:tr>
    </w:tbl>
    <w:p w14:paraId="5CADD20F" w14:textId="77777777" w:rsidR="00A15206" w:rsidRPr="00F87700" w:rsidRDefault="00A15206" w:rsidP="00A15206">
      <w:pPr>
        <w:pStyle w:val="Titel"/>
        <w:rPr>
          <w:lang w:val="en-US"/>
        </w:rPr>
      </w:pPr>
      <w:r>
        <w:rPr>
          <w:lang w:val="en-US"/>
        </w:rPr>
        <w:t>Titel</w:t>
      </w:r>
      <w:r w:rsidRPr="00F87700">
        <w:rPr>
          <w:lang w:val="en-US"/>
        </w:rPr>
        <w:t xml:space="preserve"> (ggf. </w:t>
      </w:r>
      <w:r>
        <w:rPr>
          <w:lang w:val="en-US"/>
        </w:rPr>
        <w:t>Arbeitstitel)</w:t>
      </w:r>
    </w:p>
    <w:tbl>
      <w:tblPr>
        <w:tblStyle w:val="Tabellenraster"/>
        <w:tblW w:w="906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7"/>
      </w:tblGrid>
      <w:tr w:rsidR="00A15206" w:rsidRPr="00833E5B" w14:paraId="76982F60" w14:textId="77777777" w:rsidTr="00694E64">
        <w:trPr>
          <w:trHeight w:val="913"/>
        </w:trPr>
        <w:tc>
          <w:tcPr>
            <w:tcW w:w="9067" w:type="dxa"/>
          </w:tcPr>
          <w:p w14:paraId="136075E9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475E7DDF" w14:textId="77777777" w:rsidR="00104E44" w:rsidRDefault="00104E44" w:rsidP="00A15206">
      <w:pPr>
        <w:pStyle w:val="Titel"/>
        <w:rPr>
          <w:lang w:bidi="hi-IN"/>
        </w:rPr>
      </w:pPr>
    </w:p>
    <w:p w14:paraId="0F0FA191" w14:textId="77777777" w:rsidR="00104E44" w:rsidRDefault="00104E44" w:rsidP="00104E44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65B5EB13" w14:textId="77777777" w:rsidR="00A15206" w:rsidRPr="00A15206" w:rsidRDefault="00A15206" w:rsidP="00A15206">
      <w:pPr>
        <w:pStyle w:val="Titel"/>
        <w:rPr>
          <w:sz w:val="24"/>
          <w:szCs w:val="24"/>
          <w:lang w:bidi="hi-IN"/>
        </w:rPr>
      </w:pPr>
      <w:r w:rsidRPr="00A15206">
        <w:rPr>
          <w:lang w:bidi="hi-IN"/>
        </w:rPr>
        <w:lastRenderedPageBreak/>
        <w:t>Kurzbiografie</w:t>
      </w:r>
      <w:r w:rsidRPr="00A15206">
        <w:rPr>
          <w:sz w:val="24"/>
          <w:szCs w:val="24"/>
          <w:lang w:bidi="hi-IN"/>
        </w:rPr>
        <w:t xml:space="preserve"> </w:t>
      </w:r>
    </w:p>
    <w:p w14:paraId="0F0828F9" w14:textId="34DA4B0C" w:rsidR="00B23F90" w:rsidRPr="00D41E7C" w:rsidRDefault="00A15206" w:rsidP="00B23F90">
      <w:pPr>
        <w:rPr>
          <w:lang w:bidi="hi-IN"/>
        </w:rPr>
      </w:pPr>
      <w:del w:id="25" w:author="Anja Konopka" w:date="2019-06-26T09:25:00Z">
        <w:r w:rsidRPr="00D41E7C" w:rsidDel="00547AE5">
          <w:rPr>
            <w:lang w:bidi="hi-IN"/>
          </w:rPr>
          <w:delText>Bitte nennen Sie in zwei bis drei Sätzen das Wichtigste über Ihre Person (und ggf. von Ihren MitautorInnen / MitherausgeberInnen)</w:delText>
        </w:r>
      </w:del>
      <w:ins w:id="26" w:author="Anja Konopka" w:date="2019-06-26T09:25:00Z">
        <w:r w:rsidR="00547AE5" w:rsidRPr="00547AE5">
          <w:rPr>
            <w:lang w:bidi="hi-IN"/>
          </w:rPr>
          <w:t>Bitte stellen Sie sich – und ggf. Ihre MitautorInnen / MitherausgeberInnen - in zwei bis drei Sätzen kurz vor</w:t>
        </w:r>
      </w:ins>
      <w:r w:rsidRPr="00547AE5">
        <w:rPr>
          <w:lang w:bidi="hi-IN"/>
        </w:rPr>
        <w:t xml:space="preserve"> </w:t>
      </w:r>
      <w:r w:rsidRPr="00D41E7C">
        <w:rPr>
          <w:lang w:bidi="hi-IN"/>
        </w:rPr>
        <w:t xml:space="preserve">(Name, institutionelle/universitäre Affiliation, Forschungsgebiete etc.). </w:t>
      </w:r>
    </w:p>
    <w:tbl>
      <w:tblPr>
        <w:tblStyle w:val="Tabellenraster"/>
        <w:tblW w:w="953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535"/>
      </w:tblGrid>
      <w:tr w:rsidR="00B23F90" w:rsidRPr="00833E5B" w14:paraId="1449FB29" w14:textId="77777777" w:rsidTr="004E13AA">
        <w:trPr>
          <w:trHeight w:val="8170"/>
        </w:trPr>
        <w:tc>
          <w:tcPr>
            <w:tcW w:w="9535" w:type="dxa"/>
          </w:tcPr>
          <w:p w14:paraId="47188F9B" w14:textId="77777777" w:rsidR="00B23F90" w:rsidRPr="00833E5B" w:rsidRDefault="00B23F90" w:rsidP="004E13AA">
            <w:pPr>
              <w:rPr>
                <w:lang w:bidi="hi-IN"/>
              </w:rPr>
            </w:pPr>
          </w:p>
        </w:tc>
      </w:tr>
    </w:tbl>
    <w:p w14:paraId="7535232A" w14:textId="77777777" w:rsidR="00081E37" w:rsidRDefault="00081E37" w:rsidP="00B23F90">
      <w:pPr>
        <w:pStyle w:val="Titel"/>
        <w:rPr>
          <w:lang w:bidi="hi-IN"/>
        </w:rPr>
      </w:pPr>
    </w:p>
    <w:p w14:paraId="12930935" w14:textId="77777777" w:rsidR="00081E37" w:rsidRDefault="00081E37" w:rsidP="00081E37">
      <w:pPr>
        <w:rPr>
          <w:rFonts w:ascii="Calibri" w:eastAsiaTheme="majorEastAsia" w:hAnsi="Calibri" w:cstheme="majorBidi"/>
          <w:spacing w:val="-10"/>
          <w:kern w:val="28"/>
          <w:sz w:val="28"/>
          <w:szCs w:val="56"/>
          <w:lang w:bidi="hi-IN"/>
        </w:rPr>
      </w:pPr>
      <w:r>
        <w:rPr>
          <w:lang w:bidi="hi-IN"/>
        </w:rPr>
        <w:br w:type="page"/>
      </w:r>
    </w:p>
    <w:p w14:paraId="2DD4EEFA" w14:textId="77777777" w:rsidR="00A15206" w:rsidRPr="00F87700" w:rsidRDefault="00A15206" w:rsidP="00B23F90">
      <w:pPr>
        <w:pStyle w:val="Titel"/>
        <w:rPr>
          <w:lang w:bidi="hi-IN"/>
        </w:rPr>
      </w:pPr>
      <w:r w:rsidRPr="00F87700">
        <w:rPr>
          <w:lang w:bidi="hi-IN"/>
        </w:rPr>
        <w:lastRenderedPageBreak/>
        <w:t>Abstract</w:t>
      </w:r>
    </w:p>
    <w:p w14:paraId="5CE0B38D" w14:textId="77777777" w:rsidR="00A15206" w:rsidRPr="00D41E7C" w:rsidRDefault="00A15206" w:rsidP="00A15206">
      <w:pPr>
        <w:rPr>
          <w:lang w:bidi="hi-IN"/>
        </w:rPr>
      </w:pPr>
      <w:r w:rsidRPr="00D41E7C">
        <w:rPr>
          <w:lang w:bidi="hi-IN"/>
        </w:rPr>
        <w:t>Bitte schreiben Sie einen kurzen Abstract von ca. 200 Wörter</w:t>
      </w:r>
      <w:ins w:id="27" w:author="Anja Konopka" w:date="2019-06-26T09:25:00Z">
        <w:r w:rsidR="00547AE5">
          <w:rPr>
            <w:lang w:bidi="hi-IN"/>
          </w:rPr>
          <w:t>n</w:t>
        </w:r>
      </w:ins>
      <w:r w:rsidRPr="00D41E7C">
        <w:rPr>
          <w:lang w:bidi="hi-IN"/>
        </w:rPr>
        <w:t xml:space="preserve"> zum geplanten Buch. Bei einem Sammelband </w:t>
      </w:r>
      <w:ins w:id="28" w:author="Anja Konopka" w:date="2019-06-26T09:27:00Z">
        <w:r w:rsidR="00547AE5">
          <w:rPr>
            <w:lang w:bidi="hi-IN"/>
          </w:rPr>
          <w:t xml:space="preserve">nennen Sie uns bitte auch </w:t>
        </w:r>
      </w:ins>
      <w:del w:id="29" w:author="Anja Konopka" w:date="2019-06-26T09:27:00Z">
        <w:r w:rsidRPr="00D41E7C" w:rsidDel="00547AE5">
          <w:rPr>
            <w:lang w:bidi="hi-IN"/>
          </w:rPr>
          <w:delText>bitte auch die Liste (</w:delText>
        </w:r>
      </w:del>
      <w:r w:rsidRPr="00D41E7C">
        <w:rPr>
          <w:lang w:bidi="hi-IN"/>
        </w:rPr>
        <w:t>Autor</w:t>
      </w:r>
      <w:ins w:id="30" w:author="Anja Konopka" w:date="2019-06-26T09:28:00Z">
        <w:r w:rsidR="00547AE5">
          <w:rPr>
            <w:lang w:bidi="hi-IN"/>
          </w:rPr>
          <w:t>en</w:t>
        </w:r>
      </w:ins>
      <w:r w:rsidRPr="00D41E7C">
        <w:rPr>
          <w:lang w:bidi="hi-IN"/>
        </w:rPr>
        <w:t xml:space="preserve"> </w:t>
      </w:r>
      <w:ins w:id="31" w:author="Anja Konopka" w:date="2019-06-26T09:27:00Z">
        <w:r w:rsidR="00547AE5">
          <w:rPr>
            <w:lang w:bidi="hi-IN"/>
          </w:rPr>
          <w:t>und</w:t>
        </w:r>
      </w:ins>
      <w:del w:id="32" w:author="Anja Konopka" w:date="2019-06-26T09:27:00Z">
        <w:r w:rsidRPr="00D41E7C" w:rsidDel="00547AE5">
          <w:rPr>
            <w:lang w:bidi="hi-IN"/>
          </w:rPr>
          <w:delText>/</w:delText>
        </w:r>
      </w:del>
      <w:r w:rsidRPr="00D41E7C">
        <w:rPr>
          <w:lang w:bidi="hi-IN"/>
        </w:rPr>
        <w:t xml:space="preserve"> Titel</w:t>
      </w:r>
      <w:del w:id="33" w:author="Anja Konopka" w:date="2019-06-26T09:27:00Z">
        <w:r w:rsidRPr="00D41E7C" w:rsidDel="00547AE5">
          <w:rPr>
            <w:lang w:bidi="hi-IN"/>
          </w:rPr>
          <w:delText>)</w:delText>
        </w:r>
      </w:del>
      <w:r w:rsidRPr="00D41E7C">
        <w:rPr>
          <w:lang w:bidi="hi-IN"/>
        </w:rPr>
        <w:t xml:space="preserve"> </w:t>
      </w:r>
      <w:ins w:id="34" w:author="Anja Konopka" w:date="2019-06-26T09:27:00Z">
        <w:r w:rsidR="00547AE5">
          <w:rPr>
            <w:lang w:bidi="hi-IN"/>
          </w:rPr>
          <w:t>aller</w:t>
        </w:r>
      </w:ins>
      <w:del w:id="35" w:author="Anja Konopka" w:date="2019-06-26T09:27:00Z">
        <w:r w:rsidRPr="00D41E7C" w:rsidDel="00547AE5">
          <w:rPr>
            <w:lang w:bidi="hi-IN"/>
          </w:rPr>
          <w:delText>der</w:delText>
        </w:r>
      </w:del>
      <w:r w:rsidRPr="00D41E7C">
        <w:rPr>
          <w:lang w:bidi="hi-IN"/>
        </w:rPr>
        <w:t xml:space="preserve"> vorgesehenen Beiträge, gerne als separate Datei.</w:t>
      </w:r>
    </w:p>
    <w:tbl>
      <w:tblPr>
        <w:tblStyle w:val="Tabellenraster"/>
        <w:tblW w:w="918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186"/>
      </w:tblGrid>
      <w:tr w:rsidR="00A15206" w14:paraId="61EED272" w14:textId="77777777" w:rsidTr="00081E37">
        <w:trPr>
          <w:trHeight w:val="10551"/>
        </w:trPr>
        <w:tc>
          <w:tcPr>
            <w:tcW w:w="9186" w:type="dxa"/>
          </w:tcPr>
          <w:p w14:paraId="3355140C" w14:textId="77777777" w:rsidR="00A15206" w:rsidRPr="00F87700" w:rsidRDefault="00A15206" w:rsidP="004E13AA">
            <w:pPr>
              <w:rPr>
                <w:lang w:bidi="hi-IN"/>
              </w:rPr>
            </w:pPr>
          </w:p>
        </w:tc>
      </w:tr>
    </w:tbl>
    <w:p w14:paraId="220C4133" w14:textId="77777777" w:rsidR="00A15206" w:rsidRPr="00F87700" w:rsidRDefault="00A15206" w:rsidP="00A15206">
      <w:pPr>
        <w:pStyle w:val="Titel"/>
        <w:rPr>
          <w:lang w:val="en-US"/>
        </w:rPr>
      </w:pPr>
      <w:r w:rsidRPr="004631B5">
        <w:t>Geplanter Erscheinungstermin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A15206" w:rsidRPr="00605D51" w14:paraId="3D595652" w14:textId="77777777" w:rsidTr="00081E37">
        <w:trPr>
          <w:trHeight w:val="432"/>
        </w:trPr>
        <w:tc>
          <w:tcPr>
            <w:tcW w:w="9209" w:type="dxa"/>
          </w:tcPr>
          <w:p w14:paraId="4B2DF694" w14:textId="77777777" w:rsidR="00A15206" w:rsidRPr="00F87700" w:rsidRDefault="00A15206" w:rsidP="004E13AA">
            <w:pPr>
              <w:rPr>
                <w:lang w:val="en-US"/>
              </w:rPr>
            </w:pPr>
          </w:p>
        </w:tc>
      </w:tr>
    </w:tbl>
    <w:p w14:paraId="2751575D" w14:textId="77777777" w:rsidR="00DE0BDF" w:rsidRDefault="00DE0BDF" w:rsidP="00DE0BDF">
      <w:pPr>
        <w:pStyle w:val="Titel"/>
      </w:pPr>
      <w:r w:rsidRPr="00084837">
        <w:t>Geplante Erscheinungsform</w:t>
      </w:r>
    </w:p>
    <w:p w14:paraId="769160E0" w14:textId="77777777" w:rsidR="00DE0BDF" w:rsidRPr="00DE0BDF" w:rsidRDefault="00DE0BDF" w:rsidP="00DE0BDF">
      <w:r w:rsidRPr="00DE0BDF">
        <w:t>□ e-only</w:t>
      </w:r>
    </w:p>
    <w:p w14:paraId="423E6643" w14:textId="77777777" w:rsidR="00DE0BDF" w:rsidRPr="00A87C97" w:rsidRDefault="00DE0BDF" w:rsidP="00DE0BDF">
      <w:r>
        <w:t xml:space="preserve">Wenn </w:t>
      </w:r>
      <w:r w:rsidRPr="00A87C97">
        <w:t xml:space="preserve">zusätzlich Print-on-Demand: </w:t>
      </w:r>
    </w:p>
    <w:p w14:paraId="6EE5FFF7" w14:textId="77777777" w:rsidR="00DE0BDF" w:rsidRDefault="00DE0BDF" w:rsidP="00DE0BDF">
      <w:pPr>
        <w:rPr>
          <w:lang w:val="en-US"/>
        </w:rPr>
      </w:pPr>
      <w:r w:rsidRPr="00D56DE3">
        <w:rPr>
          <w:lang w:val="en-US"/>
        </w:rPr>
        <w:t>□</w:t>
      </w:r>
      <w:r>
        <w:rPr>
          <w:lang w:val="en-US"/>
        </w:rPr>
        <w:t xml:space="preserve"> Hardcover</w:t>
      </w:r>
      <w:r w:rsidRPr="00D56DE3">
        <w:rPr>
          <w:lang w:val="en-US"/>
        </w:rPr>
        <w:t xml:space="preserve"> </w:t>
      </w:r>
      <w:r>
        <w:rPr>
          <w:lang w:val="en-US"/>
        </w:rPr>
        <w:t xml:space="preserve">(Fadenheftung, Lesebändchen)  </w:t>
      </w:r>
      <w:r w:rsidRPr="00D56DE3">
        <w:rPr>
          <w:lang w:val="en-US"/>
        </w:rPr>
        <w:t>□</w:t>
      </w:r>
      <w:r>
        <w:rPr>
          <w:lang w:val="en-US"/>
        </w:rPr>
        <w:t xml:space="preserve"> Softcover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535D00" w14:paraId="0519C507" w14:textId="77777777" w:rsidTr="00081E37">
        <w:trPr>
          <w:trHeight w:val="913"/>
        </w:trPr>
        <w:tc>
          <w:tcPr>
            <w:tcW w:w="9209" w:type="dxa"/>
          </w:tcPr>
          <w:p w14:paraId="08998897" w14:textId="77777777" w:rsidR="00DE0BDF" w:rsidRPr="00535D00" w:rsidRDefault="00DE0BDF" w:rsidP="004E13AA">
            <w:pPr>
              <w:rPr>
                <w:lang w:val="en-US"/>
              </w:rPr>
            </w:pPr>
            <w:r>
              <w:rPr>
                <w:lang w:val="en-US"/>
              </w:rPr>
              <w:t>Anmerkung:</w:t>
            </w:r>
          </w:p>
        </w:tc>
      </w:tr>
    </w:tbl>
    <w:p w14:paraId="48A84B8C" w14:textId="77777777" w:rsidR="00DE0BDF" w:rsidRPr="00833E5B" w:rsidRDefault="00DE0BDF" w:rsidP="00DE0BDF">
      <w:pPr>
        <w:pStyle w:val="Titel"/>
      </w:pPr>
      <w:r>
        <w:t>Seitenumfang des Manuskripts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D56DE3" w14:paraId="3F73A8C8" w14:textId="77777777" w:rsidTr="00081E37">
        <w:trPr>
          <w:trHeight w:val="385"/>
        </w:trPr>
        <w:tc>
          <w:tcPr>
            <w:tcW w:w="9209" w:type="dxa"/>
          </w:tcPr>
          <w:p w14:paraId="7B6727ED" w14:textId="77777777" w:rsidR="00DE0BDF" w:rsidRPr="00D56DE3" w:rsidRDefault="00DE0BDF" w:rsidP="004E13AA">
            <w:pPr>
              <w:rPr>
                <w:lang w:val="en-US"/>
              </w:rPr>
            </w:pPr>
          </w:p>
        </w:tc>
      </w:tr>
    </w:tbl>
    <w:p w14:paraId="531ED9E5" w14:textId="77777777" w:rsidR="00DE0BDF" w:rsidRPr="004631B5" w:rsidRDefault="00DE0BDF" w:rsidP="00DE0BDF">
      <w:pPr>
        <w:pStyle w:val="Titel"/>
      </w:pPr>
      <w:r>
        <w:t>Anzahl</w:t>
      </w:r>
      <w:r w:rsidRPr="004631B5">
        <w:t xml:space="preserve"> der Abbildungen</w:t>
      </w:r>
    </w:p>
    <w:p w14:paraId="619A0CD7" w14:textId="77777777" w:rsidR="00DE0BDF" w:rsidRPr="00833E5B" w:rsidRDefault="00DE0BDF" w:rsidP="00DE0BDF">
      <w:r w:rsidRPr="00213DF3">
        <w:t xml:space="preserve">Bitte geben Sie die Anzahl </w:t>
      </w:r>
      <w:r>
        <w:t>der enthaltenen</w:t>
      </w:r>
      <w:r w:rsidRPr="00213DF3">
        <w:t xml:space="preserve"> Illustrationen an</w:t>
      </w:r>
      <w:del w:id="36" w:author="Anja Konopka" w:date="2019-06-26T09:28:00Z">
        <w:r w:rsidRPr="00213DF3" w:rsidDel="00547AE5">
          <w:delText>,</w:delText>
        </w:r>
      </w:del>
      <w:r w:rsidRPr="00213DF3">
        <w:t xml:space="preserve"> und ob sie in Farbe oder in Schwarzweiß veröffentlicht werden sollen. 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DE0BDF" w:rsidRPr="00833E5B" w14:paraId="00C53676" w14:textId="77777777" w:rsidTr="00081E37">
        <w:trPr>
          <w:trHeight w:val="465"/>
        </w:trPr>
        <w:tc>
          <w:tcPr>
            <w:tcW w:w="9209" w:type="dxa"/>
          </w:tcPr>
          <w:p w14:paraId="6DEB8E76" w14:textId="77777777" w:rsidR="00DE0BDF" w:rsidRPr="00833E5B" w:rsidRDefault="00DE0BDF" w:rsidP="004E13AA"/>
        </w:tc>
      </w:tr>
    </w:tbl>
    <w:p w14:paraId="28C70E6E" w14:textId="77777777" w:rsidR="0044592A" w:rsidRPr="00833E5B" w:rsidRDefault="0044592A" w:rsidP="0044592A">
      <w:pPr>
        <w:pStyle w:val="Titel"/>
        <w:rPr>
          <w:sz w:val="24"/>
          <w:szCs w:val="24"/>
        </w:rPr>
      </w:pPr>
      <w:r w:rsidRPr="004631B5">
        <w:t>Anzahl der Audio</w:t>
      </w:r>
      <w:r>
        <w:t>- und Video</w:t>
      </w:r>
      <w:r w:rsidRPr="004631B5">
        <w:t xml:space="preserve">dateien </w:t>
      </w:r>
      <w:r w:rsidRPr="00833E5B">
        <w:t>(für enhanced e-Book)</w:t>
      </w:r>
    </w:p>
    <w:tbl>
      <w:tblPr>
        <w:tblStyle w:val="Tabellenraster"/>
        <w:tblW w:w="9209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09"/>
      </w:tblGrid>
      <w:tr w:rsidR="0044592A" w:rsidRPr="00833E5B" w14:paraId="3AB298EA" w14:textId="77777777" w:rsidTr="00081E37">
        <w:trPr>
          <w:trHeight w:val="529"/>
        </w:trPr>
        <w:tc>
          <w:tcPr>
            <w:tcW w:w="9209" w:type="dxa"/>
          </w:tcPr>
          <w:p w14:paraId="77816953" w14:textId="77777777" w:rsidR="0044592A" w:rsidRPr="00833E5B" w:rsidRDefault="0044592A" w:rsidP="004E13AA">
            <w:pPr>
              <w:rPr>
                <w:lang w:bidi="hi-IN"/>
              </w:rPr>
            </w:pPr>
          </w:p>
        </w:tc>
      </w:tr>
    </w:tbl>
    <w:p w14:paraId="70A11FB2" w14:textId="77777777" w:rsidR="0044592A" w:rsidRPr="00C63591" w:rsidRDefault="0044592A" w:rsidP="0044592A">
      <w:pPr>
        <w:pStyle w:val="Titel"/>
        <w:rPr>
          <w:lang w:bidi="hi-IN"/>
        </w:rPr>
      </w:pPr>
      <w:r>
        <w:t>Vorgesehenes</w:t>
      </w:r>
      <w:r w:rsidRPr="00C63591">
        <w:rPr>
          <w:lang w:bidi="hi-IN"/>
        </w:rPr>
        <w:t xml:space="preserve"> Layout</w:t>
      </w:r>
    </w:p>
    <w:p w14:paraId="0B52A258" w14:textId="287862CD" w:rsidR="002E3B46" w:rsidRDefault="002E3B46" w:rsidP="002E3B46">
      <w:pPr>
        <w:spacing w:line="240" w:lineRule="auto"/>
        <w:contextualSpacing/>
        <w:rPr>
          <w:ins w:id="37" w:author="Anja Konopka" w:date="2019-06-26T12:57:00Z"/>
          <w:lang w:bidi="hi-IN"/>
        </w:rPr>
      </w:pPr>
      <w:ins w:id="38" w:author="Anja Konopka" w:date="2019-06-26T12:56:00Z">
        <w:r w:rsidRPr="00F87700">
          <w:rPr>
            <w:lang w:bidi="hi-IN"/>
          </w:rPr>
          <w:t xml:space="preserve">Im Regelfall ist die Abgabe eines </w:t>
        </w:r>
        <w:r>
          <w:rPr>
            <w:lang w:bidi="hi-IN"/>
          </w:rPr>
          <w:t xml:space="preserve">veröffentlichungsfähig gesetzten bzw. </w:t>
        </w:r>
        <w:r w:rsidRPr="00F87700">
          <w:rPr>
            <w:lang w:bidi="hi-IN"/>
          </w:rPr>
          <w:t>druckfähigen PDF</w:t>
        </w:r>
        <w:r>
          <w:rPr>
            <w:lang w:bidi="hi-IN"/>
          </w:rPr>
          <w:t>s</w:t>
        </w:r>
        <w:r w:rsidRPr="00F87700">
          <w:rPr>
            <w:lang w:bidi="hi-IN"/>
          </w:rPr>
          <w:t xml:space="preserve"> die Voraussetzung für die Publikation bei </w:t>
        </w:r>
        <w:r w:rsidRPr="002B7A13">
          <w:rPr>
            <w:spacing w:val="-2"/>
          </w:rPr>
          <w:t>arthistoricum.net – ART-Books</w:t>
        </w:r>
        <w:r w:rsidRPr="00F87700">
          <w:rPr>
            <w:lang w:bidi="hi-IN"/>
          </w:rPr>
          <w:t>.</w:t>
        </w:r>
        <w:r w:rsidRPr="007E4128">
          <w:rPr>
            <w:lang w:bidi="hi-IN"/>
          </w:rPr>
          <w:t xml:space="preserve"> Für die Qualitätskontrolle / Lektorat sind Sie selbst verantwortlich.</w:t>
        </w:r>
      </w:ins>
      <w:ins w:id="39" w:author="Anja Konopka" w:date="2019-06-26T12:57:00Z">
        <w:r>
          <w:rPr>
            <w:lang w:bidi="hi-IN"/>
          </w:rPr>
          <w:t xml:space="preserve"> </w:t>
        </w:r>
      </w:ins>
      <w:ins w:id="40" w:author="Anja Konopka" w:date="2019-06-26T12:58:00Z">
        <w:r>
          <w:rPr>
            <w:lang w:bidi="hi-IN"/>
          </w:rPr>
          <w:t>Bitte setzen Sie sich mit uns in Verbindung, w</w:t>
        </w:r>
        <w:r w:rsidRPr="002E3B46">
          <w:rPr>
            <w:lang w:bidi="hi-IN"/>
          </w:rPr>
          <w:t>enn Sie Unterstützung bei Layout benötigen</w:t>
        </w:r>
        <w:r>
          <w:rPr>
            <w:lang w:bidi="hi-IN"/>
          </w:rPr>
          <w:t>.</w:t>
        </w:r>
      </w:ins>
    </w:p>
    <w:p w14:paraId="5F544F3B" w14:textId="77777777" w:rsidR="002E3B46" w:rsidRDefault="002E3B46" w:rsidP="002E3B46">
      <w:pPr>
        <w:spacing w:line="240" w:lineRule="auto"/>
        <w:contextualSpacing/>
        <w:rPr>
          <w:ins w:id="41" w:author="Anja Konopka" w:date="2019-06-26T12:56:00Z"/>
          <w:lang w:bidi="hi-IN"/>
        </w:rPr>
      </w:pPr>
    </w:p>
    <w:p w14:paraId="7049F5EF" w14:textId="47BF2747" w:rsidR="0044592A" w:rsidRPr="002E3B46" w:rsidDel="00815F83" w:rsidRDefault="0044592A" w:rsidP="0044592A">
      <w:pPr>
        <w:spacing w:line="240" w:lineRule="auto"/>
        <w:contextualSpacing/>
        <w:rPr>
          <w:del w:id="42" w:author="Anja Konopka" w:date="2019-06-26T10:54:00Z"/>
          <w:lang w:bidi="hi-IN"/>
        </w:rPr>
      </w:pPr>
      <w:del w:id="43" w:author="Anja Konopka" w:date="2019-06-26T10:54:00Z">
        <w:r w:rsidRPr="002E3B46" w:rsidDel="00815F83">
          <w:rPr>
            <w:lang w:bidi="hi-IN"/>
          </w:rPr>
          <w:delText xml:space="preserve">Im Regelfall ist die Abgabe eines veröffentlichungsfähig gesetzten bzw. druckfähigen PDFs die Voraussetzung für die Publikation bei </w:delText>
        </w:r>
        <w:r w:rsidR="002B7A13" w:rsidRPr="002E3B46" w:rsidDel="00815F83">
          <w:rPr>
            <w:spacing w:val="-2"/>
          </w:rPr>
          <w:delText>arthistoricum.net – ART-Books</w:delText>
        </w:r>
        <w:r w:rsidRPr="002E3B46" w:rsidDel="00815F83">
          <w:rPr>
            <w:lang w:bidi="hi-IN"/>
          </w:rPr>
          <w:delText xml:space="preserve">. Für die Qualitätskontrolle / Lektorat sind Sie selbst verantwortlich. Wenn Sie mehr Unterstützung bei Layout benötigen, könnte unser Angebot „PublizierenPlus“ für Sie interessant sein! PublizierenPlus bedeutet, dass </w:delText>
        </w:r>
        <w:r w:rsidR="002B7A13" w:rsidRPr="002E3B46" w:rsidDel="00815F83">
          <w:rPr>
            <w:spacing w:val="-2"/>
          </w:rPr>
          <w:delText>arthistoricum.net – ART-Books</w:delText>
        </w:r>
        <w:r w:rsidRPr="002E3B46" w:rsidDel="00815F83">
          <w:rPr>
            <w:spacing w:val="-2"/>
          </w:rPr>
          <w:delText xml:space="preserve"> </w:delText>
        </w:r>
        <w:r w:rsidRPr="002E3B46" w:rsidDel="00815F83">
          <w:rPr>
            <w:lang w:bidi="hi-IN"/>
          </w:rPr>
          <w:delText xml:space="preserve">sich um das Layout kümmert. Die Voraussetzungen und Bedingungen können Sie auf unserer </w:delText>
        </w:r>
        <w:commentRangeStart w:id="44"/>
        <w:r w:rsidR="00547AE5" w:rsidRPr="002E3B46" w:rsidDel="00815F83">
          <w:rPr>
            <w:rPrChange w:id="45" w:author="Anja Konopka" w:date="2019-06-26T12:57:00Z">
              <w:rPr/>
            </w:rPrChange>
          </w:rPr>
          <w:fldChar w:fldCharType="begin"/>
        </w:r>
        <w:r w:rsidR="00547AE5" w:rsidRPr="002E3B46" w:rsidDel="00815F83">
          <w:delInstrText xml:space="preserve"> HYPERLINK "http://books.ub.uni-heidelberg.de/arthistoricum/publishing/for_authors" </w:delInstrText>
        </w:r>
        <w:r w:rsidR="00547AE5" w:rsidRPr="002E3B46" w:rsidDel="00815F83">
          <w:rPr>
            <w:rPrChange w:id="46" w:author="Anja Konopka" w:date="2019-06-26T12:57:00Z">
              <w:rPr>
                <w:rStyle w:val="Hyperlink"/>
                <w:lang w:bidi="hi-IN"/>
              </w:rPr>
            </w:rPrChange>
          </w:rPr>
          <w:fldChar w:fldCharType="separate"/>
        </w:r>
        <w:r w:rsidRPr="002E3B46" w:rsidDel="00815F83">
          <w:rPr>
            <w:rStyle w:val="Hyperlink"/>
            <w:lang w:bidi="hi-IN"/>
          </w:rPr>
          <w:delText>Website</w:delText>
        </w:r>
        <w:r w:rsidR="00547AE5" w:rsidRPr="002E3B46" w:rsidDel="00815F83">
          <w:rPr>
            <w:rStyle w:val="Hyperlink"/>
            <w:lang w:bidi="hi-IN"/>
            <w:rPrChange w:id="47" w:author="Anja Konopka" w:date="2019-06-26T12:57:00Z">
              <w:rPr>
                <w:rStyle w:val="Hyperlink"/>
                <w:lang w:bidi="hi-IN"/>
              </w:rPr>
            </w:rPrChange>
          </w:rPr>
          <w:fldChar w:fldCharType="end"/>
        </w:r>
        <w:r w:rsidRPr="002E3B46" w:rsidDel="00815F83">
          <w:rPr>
            <w:lang w:bidi="hi-IN"/>
          </w:rPr>
          <w:delText xml:space="preserve"> </w:delText>
        </w:r>
        <w:commentRangeEnd w:id="44"/>
        <w:r w:rsidR="00547AE5" w:rsidRPr="002E3B46" w:rsidDel="00815F83">
          <w:rPr>
            <w:rStyle w:val="Kommentarzeichen"/>
            <w:sz w:val="22"/>
            <w:szCs w:val="22"/>
            <w:rPrChange w:id="48" w:author="Anja Konopka" w:date="2019-06-26T12:57:00Z">
              <w:rPr>
                <w:rStyle w:val="Kommentarzeichen"/>
              </w:rPr>
            </w:rPrChange>
          </w:rPr>
          <w:commentReference w:id="44"/>
        </w:r>
        <w:r w:rsidRPr="002E3B46" w:rsidDel="00815F83">
          <w:rPr>
            <w:lang w:bidi="hi-IN"/>
          </w:rPr>
          <w:delText>nachlesen</w:delText>
        </w:r>
        <w:r w:rsidR="003111F9" w:rsidRPr="002E3B46" w:rsidDel="00815F83">
          <w:rPr>
            <w:lang w:bidi="hi-IN"/>
          </w:rPr>
          <w:delText>.</w:delText>
        </w:r>
      </w:del>
    </w:p>
    <w:p w14:paraId="606CBED8" w14:textId="2D732831" w:rsidR="0044592A" w:rsidRPr="002E3B46" w:rsidRDefault="0044592A" w:rsidP="0044592A">
      <w:pPr>
        <w:spacing w:line="240" w:lineRule="auto"/>
        <w:contextualSpacing/>
        <w:rPr>
          <w:lang w:bidi="hi-IN"/>
          <w:rPrChange w:id="49" w:author="Anja Konopka" w:date="2019-06-26T12:57:00Z">
            <w:rPr>
              <w:sz w:val="24"/>
              <w:szCs w:val="24"/>
              <w:lang w:bidi="hi-IN"/>
            </w:rPr>
          </w:rPrChange>
        </w:rPr>
      </w:pPr>
      <w:r w:rsidRPr="002E3B46">
        <w:rPr>
          <w:rPrChange w:id="50" w:author="Anja Konopka" w:date="2019-06-26T12:57:00Z">
            <w:rPr>
              <w:sz w:val="36"/>
              <w:szCs w:val="36"/>
            </w:rPr>
          </w:rPrChange>
        </w:rPr>
        <w:t xml:space="preserve">□ </w:t>
      </w:r>
      <w:del w:id="51" w:author="Anja Konopka" w:date="2019-06-26T12:58:00Z">
        <w:r w:rsidRPr="002E3B46" w:rsidDel="002E3B46">
          <w:rPr>
            <w:rPrChange w:id="52" w:author="Anja Konopka" w:date="2019-06-26T12:57:00Z">
              <w:rPr>
                <w:sz w:val="24"/>
                <w:szCs w:val="24"/>
              </w:rPr>
            </w:rPrChange>
          </w:rPr>
          <w:delText xml:space="preserve"> </w:delText>
        </w:r>
      </w:del>
      <w:r w:rsidRPr="002E3B46">
        <w:rPr>
          <w:rPrChange w:id="53" w:author="Anja Konopka" w:date="2019-06-26T12:57:00Z">
            <w:rPr>
              <w:sz w:val="24"/>
              <w:szCs w:val="24"/>
            </w:rPr>
          </w:rPrChange>
        </w:rPr>
        <w:t>Ich werde das Manuskript mit meinem eigenen Layout versehen</w:t>
      </w:r>
    </w:p>
    <w:p w14:paraId="46E24966" w14:textId="77777777" w:rsidR="0044592A" w:rsidRPr="002E3B46" w:rsidRDefault="0044592A" w:rsidP="0044592A">
      <w:pPr>
        <w:spacing w:line="240" w:lineRule="auto"/>
        <w:contextualSpacing/>
        <w:rPr>
          <w:lang w:bidi="hi-IN"/>
          <w:rPrChange w:id="54" w:author="Anja Konopka" w:date="2019-06-26T12:57:00Z">
            <w:rPr>
              <w:sz w:val="24"/>
              <w:szCs w:val="24"/>
              <w:lang w:bidi="hi-IN"/>
            </w:rPr>
          </w:rPrChange>
        </w:rPr>
      </w:pPr>
      <w:r w:rsidRPr="002E3B46">
        <w:rPr>
          <w:rPrChange w:id="55" w:author="Anja Konopka" w:date="2019-06-26T12:57:00Z">
            <w:rPr>
              <w:sz w:val="36"/>
              <w:szCs w:val="36"/>
            </w:rPr>
          </w:rPrChange>
        </w:rPr>
        <w:t xml:space="preserve">□ </w:t>
      </w:r>
      <w:del w:id="56" w:author="Anja Konopka" w:date="2019-06-26T12:58:00Z">
        <w:r w:rsidRPr="002E3B46" w:rsidDel="002E3B46">
          <w:rPr>
            <w:rPrChange w:id="57" w:author="Anja Konopka" w:date="2019-06-26T12:57:00Z">
              <w:rPr>
                <w:sz w:val="24"/>
                <w:szCs w:val="24"/>
              </w:rPr>
            </w:rPrChange>
          </w:rPr>
          <w:delText xml:space="preserve"> </w:delText>
        </w:r>
      </w:del>
      <w:r w:rsidRPr="002E3B46">
        <w:rPr>
          <w:rPrChange w:id="58" w:author="Anja Konopka" w:date="2019-06-26T12:57:00Z">
            <w:rPr>
              <w:sz w:val="24"/>
              <w:szCs w:val="24"/>
            </w:rPr>
          </w:rPrChange>
        </w:rPr>
        <w:t xml:space="preserve">Ich brauche Beratung bei der Erstellung des Layouts (ggf. </w:t>
      </w:r>
      <w:r w:rsidRPr="002E3B46">
        <w:t xml:space="preserve">Template) </w:t>
      </w:r>
    </w:p>
    <w:p w14:paraId="72269B3A" w14:textId="6E5D905A" w:rsidR="00A15206" w:rsidDel="00815F83" w:rsidRDefault="0044592A" w:rsidP="0044592A">
      <w:pPr>
        <w:rPr>
          <w:del w:id="59" w:author="Anja Konopka" w:date="2019-06-26T10:54:00Z"/>
          <w:sz w:val="24"/>
          <w:szCs w:val="24"/>
        </w:rPr>
      </w:pPr>
      <w:del w:id="60" w:author="Anja Konopka" w:date="2019-06-26T10:54:00Z">
        <w:r w:rsidRPr="007E4128" w:rsidDel="00815F83">
          <w:rPr>
            <w:sz w:val="36"/>
            <w:szCs w:val="36"/>
          </w:rPr>
          <w:delText xml:space="preserve">□ </w:delText>
        </w:r>
        <w:r w:rsidRPr="007E4128" w:rsidDel="00815F83">
          <w:rPr>
            <w:sz w:val="24"/>
            <w:szCs w:val="24"/>
          </w:rPr>
          <w:delText xml:space="preserve"> Ich möchte mich für PublizierenPlus bewerben</w:delText>
        </w:r>
      </w:del>
    </w:p>
    <w:p w14:paraId="4E1E03B8" w14:textId="77777777" w:rsidR="00081E37" w:rsidRDefault="00081E37" w:rsidP="0044592A">
      <w:pPr>
        <w:rPr>
          <w:b/>
          <w:bCs/>
          <w:sz w:val="28"/>
          <w:szCs w:val="28"/>
          <w:lang w:bidi="hi-IN"/>
        </w:rPr>
      </w:pPr>
    </w:p>
    <w:p w14:paraId="7081893A" w14:textId="77777777" w:rsidR="0044592A" w:rsidRPr="0044592A" w:rsidRDefault="0044592A" w:rsidP="0044592A">
      <w:pPr>
        <w:rPr>
          <w:b/>
          <w:bCs/>
          <w:sz w:val="28"/>
          <w:szCs w:val="28"/>
          <w:lang w:bidi="hi-IN"/>
        </w:rPr>
      </w:pPr>
      <w:r w:rsidRPr="00246FFC">
        <w:rPr>
          <w:b/>
          <w:bCs/>
          <w:sz w:val="28"/>
          <w:szCs w:val="28"/>
          <w:lang w:bidi="hi-IN"/>
        </w:rPr>
        <w:t>Vie</w:t>
      </w:r>
      <w:r>
        <w:rPr>
          <w:b/>
          <w:bCs/>
          <w:sz w:val="28"/>
          <w:szCs w:val="28"/>
          <w:lang w:bidi="hi-IN"/>
        </w:rPr>
        <w:t>len Dank für Ihre Unterstützung</w:t>
      </w:r>
      <w:r w:rsidRPr="00246FFC">
        <w:rPr>
          <w:b/>
          <w:bCs/>
          <w:sz w:val="28"/>
          <w:szCs w:val="28"/>
          <w:lang w:bidi="hi-IN"/>
        </w:rPr>
        <w:t>!</w:t>
      </w:r>
    </w:p>
    <w:sectPr w:rsidR="0044592A" w:rsidRPr="0044592A" w:rsidSect="00A15206"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4" w:author="Anja Konopka" w:date="2019-06-26T09:30:00Z" w:initials="AK">
    <w:p w14:paraId="35EA7AE0" w14:textId="77777777" w:rsidR="00547AE5" w:rsidRDefault="00547AE5">
      <w:pPr>
        <w:pStyle w:val="Kommentartext"/>
      </w:pPr>
      <w:r>
        <w:rPr>
          <w:rStyle w:val="Kommentarzeichen"/>
        </w:rPr>
        <w:annotationRef/>
      </w:r>
      <w:r>
        <w:t xml:space="preserve">Irgendwie finde ich auf der Website nichts zu den Voraussetzungen für „Publizieren plus“ </w:t>
      </w:r>
      <w:r>
        <w:sym w:font="Wingdings" w:char="F04C"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EA7AE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D7559" w14:textId="77777777" w:rsidR="00A15206" w:rsidRDefault="00A15206" w:rsidP="00A15206">
      <w:pPr>
        <w:spacing w:after="0" w:line="240" w:lineRule="auto"/>
      </w:pPr>
      <w:r>
        <w:separator/>
      </w:r>
    </w:p>
  </w:endnote>
  <w:endnote w:type="continuationSeparator" w:id="0">
    <w:p w14:paraId="120A31F2" w14:textId="77777777" w:rsidR="00A15206" w:rsidRDefault="00A15206" w:rsidP="00A15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619FC4" w14:textId="77777777" w:rsidR="00A15206" w:rsidRDefault="00A15206" w:rsidP="00A15206">
      <w:pPr>
        <w:spacing w:after="0" w:line="240" w:lineRule="auto"/>
      </w:pPr>
      <w:r>
        <w:separator/>
      </w:r>
    </w:p>
  </w:footnote>
  <w:footnote w:type="continuationSeparator" w:id="0">
    <w:p w14:paraId="7A4E8A64" w14:textId="77777777" w:rsidR="00A15206" w:rsidRDefault="00A15206" w:rsidP="00A15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2D68D" w14:textId="77777777" w:rsidR="00A15206" w:rsidRDefault="00A15206" w:rsidP="00A15206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675AE" w14:textId="77777777" w:rsidR="002B7A13" w:rsidRDefault="001557E6" w:rsidP="00A15206">
    <w:pPr>
      <w:pStyle w:val="Kopfzeile"/>
      <w:jc w:val="right"/>
      <w:rPr>
        <w:noProof/>
        <w:lang w:eastAsia="de-DE"/>
      </w:rPr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54E685A9" wp14:editId="2AA293AA">
          <wp:simplePos x="0" y="0"/>
          <wp:positionH relativeFrom="column">
            <wp:posOffset>3453130</wp:posOffset>
          </wp:positionH>
          <wp:positionV relativeFrom="paragraph">
            <wp:posOffset>160020</wp:posOffset>
          </wp:positionV>
          <wp:extent cx="2305050" cy="601980"/>
          <wp:effectExtent l="0" t="0" r="0" b="0"/>
          <wp:wrapNone/>
          <wp:docPr id="1" name="Grafik 1" descr="http://books.ub.uni-heidelberg.de/arthistoricum/en/static/images/press/schriftzug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iup-logo" descr="http://books.ub.uni-heidelberg.de/arthistoricum/en/static/images/press/schriftzug_head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968"/>
                  <a:stretch/>
                </pic:blipFill>
                <pic:spPr bwMode="auto">
                  <a:xfrm>
                    <a:off x="0" y="0"/>
                    <a:ext cx="230505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3A07B07B" wp14:editId="540A42B6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1514475" cy="1039495"/>
          <wp:effectExtent l="0" t="0" r="9525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DD8C52" w14:textId="77777777" w:rsidR="00A15206" w:rsidRDefault="001557E6" w:rsidP="001557E6">
    <w:pPr>
      <w:pStyle w:val="Kopfzeile"/>
      <w:tabs>
        <w:tab w:val="left" w:pos="3630"/>
      </w:tabs>
    </w:pPr>
    <w:r>
      <w:tab/>
    </w:r>
    <w:r>
      <w:tab/>
    </w:r>
    <w:r>
      <w:tab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ja Konopka">
    <w15:presenceInfo w15:providerId="None" w15:userId="Anja Konop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06"/>
    <w:rsid w:val="00081E37"/>
    <w:rsid w:val="00104E44"/>
    <w:rsid w:val="00130D9D"/>
    <w:rsid w:val="001557E6"/>
    <w:rsid w:val="002B7A13"/>
    <w:rsid w:val="002E3B46"/>
    <w:rsid w:val="003111F9"/>
    <w:rsid w:val="0044592A"/>
    <w:rsid w:val="00547AE5"/>
    <w:rsid w:val="00551F27"/>
    <w:rsid w:val="00694E64"/>
    <w:rsid w:val="00815F83"/>
    <w:rsid w:val="008D516F"/>
    <w:rsid w:val="008E2B55"/>
    <w:rsid w:val="008E371C"/>
    <w:rsid w:val="00A15206"/>
    <w:rsid w:val="00B23F90"/>
    <w:rsid w:val="00B36E68"/>
    <w:rsid w:val="00D04431"/>
    <w:rsid w:val="00D3653E"/>
    <w:rsid w:val="00D41E7C"/>
    <w:rsid w:val="00DD25B9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3CF81D37"/>
  <w15:chartTrackingRefBased/>
  <w15:docId w15:val="{537FE89B-5408-44C1-9635-CCC5226C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57E6"/>
    <w:pPr>
      <w:keepNext/>
      <w:keepLines/>
      <w:spacing w:before="1320" w:after="120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5206"/>
  </w:style>
  <w:style w:type="paragraph" w:styleId="Fuzeile">
    <w:name w:val="footer"/>
    <w:basedOn w:val="Standard"/>
    <w:link w:val="FuzeileZchn"/>
    <w:uiPriority w:val="99"/>
    <w:unhideWhenUsed/>
    <w:rsid w:val="00A15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5206"/>
  </w:style>
  <w:style w:type="character" w:customStyle="1" w:styleId="berschrift1Zchn">
    <w:name w:val="Überschrift 1 Zchn"/>
    <w:basedOn w:val="Absatz-Standardschriftart"/>
    <w:link w:val="berschrift1"/>
    <w:uiPriority w:val="9"/>
    <w:rsid w:val="001557E6"/>
    <w:rPr>
      <w:rFonts w:ascii="Calibri" w:eastAsiaTheme="majorEastAsia" w:hAnsi="Calibri" w:cstheme="majorBidi"/>
      <w:b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15206"/>
    <w:pPr>
      <w:spacing w:before="480" w:after="240" w:line="240" w:lineRule="auto"/>
      <w:contextualSpacing/>
    </w:pPr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5206"/>
    <w:rPr>
      <w:rFonts w:ascii="Calibri" w:eastAsiaTheme="majorEastAsia" w:hAnsi="Calibri" w:cstheme="majorBidi"/>
      <w:b/>
      <w:spacing w:val="-10"/>
      <w:kern w:val="28"/>
      <w:sz w:val="28"/>
      <w:szCs w:val="56"/>
    </w:rPr>
  </w:style>
  <w:style w:type="table" w:styleId="Tabellenraster">
    <w:name w:val="Table Grid"/>
    <w:basedOn w:val="NormaleTabelle"/>
    <w:uiPriority w:val="39"/>
    <w:rsid w:val="00A1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1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3111F9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47AE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47AE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47AE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47AE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47AE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47AE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7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7A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Wolf</dc:creator>
  <cp:keywords/>
  <dc:description/>
  <cp:lastModifiedBy>Anja Konopka</cp:lastModifiedBy>
  <cp:revision>4</cp:revision>
  <dcterms:created xsi:type="dcterms:W3CDTF">2019-06-26T08:54:00Z</dcterms:created>
  <dcterms:modified xsi:type="dcterms:W3CDTF">2019-06-26T11:11:00Z</dcterms:modified>
</cp:coreProperties>
</file>